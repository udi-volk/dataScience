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BE7" w:rsidRPr="003F0BE7" w:rsidRDefault="003F0BE7" w:rsidP="003F0BE7">
      <w:pPr>
        <w:pStyle w:val="TextHebrew"/>
        <w:spacing w:line="360" w:lineRule="auto"/>
        <w:jc w:val="left"/>
      </w:pPr>
      <w:r w:rsidRPr="003F0BE7">
        <w:rPr>
          <w:rStyle w:val="TitleEnglish"/>
          <w:rFonts w:ascii="Times Roman" w:hAnsi="Times Roman" w:cs="Times New Roman"/>
          <w:bCs/>
          <w:sz w:val="32"/>
          <w:szCs w:val="32"/>
          <w:lang w:bidi="he-IL"/>
        </w:rPr>
        <w:t>The Peres Center for Peace - An Aesthetic Occupation*</w:t>
      </w:r>
    </w:p>
    <w:p w:rsidR="003F0BE7" w:rsidRPr="003F0BE7" w:rsidRDefault="003F0BE7" w:rsidP="003F0BE7">
      <w:pPr>
        <w:pStyle w:val="TextEnglish"/>
        <w:spacing w:line="360" w:lineRule="auto"/>
      </w:pPr>
      <w:r w:rsidRPr="003F0BE7">
        <w:rPr>
          <w:rStyle w:val="TextEnglish1"/>
          <w:rFonts w:ascii="Times Roman" w:hAnsi="Times Roman" w:cs="Times New Roman"/>
          <w:sz w:val="20"/>
          <w:szCs w:val="20"/>
          <w:lang w:bidi="he-IL"/>
        </w:rPr>
        <w:t xml:space="preserve">*A term coined by Daniel </w:t>
      </w:r>
      <w:proofErr w:type="spellStart"/>
      <w:r w:rsidRPr="003F0BE7">
        <w:rPr>
          <w:rStyle w:val="TextEnglish1"/>
          <w:rFonts w:ascii="Times Roman" w:hAnsi="Times Roman" w:cs="Times New Roman"/>
          <w:sz w:val="20"/>
          <w:szCs w:val="20"/>
          <w:lang w:bidi="he-IL"/>
        </w:rPr>
        <w:t>Bertand</w:t>
      </w:r>
      <w:proofErr w:type="spellEnd"/>
      <w:r w:rsidRPr="003F0BE7">
        <w:rPr>
          <w:rStyle w:val="TextEnglish1"/>
          <w:rFonts w:ascii="Times Roman" w:hAnsi="Times Roman" w:cs="Times New Roman"/>
          <w:sz w:val="20"/>
          <w:szCs w:val="20"/>
          <w:lang w:bidi="he-IL"/>
        </w:rPr>
        <w:t xml:space="preserve"> Monk</w:t>
      </w:r>
    </w:p>
    <w:p w:rsidR="003F0BE7" w:rsidRPr="003F0BE7" w:rsidRDefault="003F0BE7" w:rsidP="003F0BE7">
      <w:pPr>
        <w:pStyle w:val="TextEnglish"/>
        <w:spacing w:line="360" w:lineRule="auto"/>
      </w:pPr>
    </w:p>
    <w:p w:rsidR="003F0BE7" w:rsidRPr="003F0BE7" w:rsidRDefault="003F0BE7" w:rsidP="003F0BE7">
      <w:pPr>
        <w:pStyle w:val="TextEnglish"/>
        <w:spacing w:line="360" w:lineRule="auto"/>
      </w:pPr>
    </w:p>
    <w:p w:rsidR="003F0BE7" w:rsidRPr="003F0BE7" w:rsidRDefault="003F0BE7" w:rsidP="003F0BE7">
      <w:pPr>
        <w:pStyle w:val="TextHebrew"/>
        <w:spacing w:line="360" w:lineRule="auto"/>
        <w:jc w:val="left"/>
        <w:rPr>
          <w:sz w:val="26"/>
          <w:szCs w:val="26"/>
        </w:rPr>
      </w:pPr>
      <w:r w:rsidRPr="003F0BE7">
        <w:rPr>
          <w:rStyle w:val="TextEnglish1"/>
          <w:rFonts w:ascii="Times Roman" w:hAnsi="Times Roman" w:cs="Times New Roman"/>
          <w:b/>
          <w:bCs/>
          <w:sz w:val="26"/>
          <w:szCs w:val="26"/>
          <w:lang w:bidi="he-IL"/>
        </w:rPr>
        <w:t>What went wrong when architecture was challenged to create a centre for promoting peace in Tel Aviv Jaffa?</w:t>
      </w:r>
    </w:p>
    <w:p w:rsidR="003F0BE7" w:rsidRPr="003F0BE7" w:rsidRDefault="003F0BE7" w:rsidP="003F0BE7">
      <w:pPr>
        <w:pStyle w:val="TextHebrew"/>
        <w:spacing w:line="360" w:lineRule="auto"/>
        <w:jc w:val="left"/>
        <w:rPr>
          <w:sz w:val="26"/>
          <w:szCs w:val="26"/>
        </w:rPr>
      </w:pPr>
      <w:proofErr w:type="gramStart"/>
      <w:r w:rsidRPr="003F0BE7">
        <w:rPr>
          <w:rStyle w:val="TextEnglish1"/>
          <w:rFonts w:ascii="Times Roman" w:hAnsi="Times Roman" w:cs="Times New Roman"/>
          <w:sz w:val="26"/>
          <w:szCs w:val="26"/>
          <w:lang w:bidi="he-IL"/>
        </w:rPr>
        <w:t>by</w:t>
      </w:r>
      <w:proofErr w:type="gramEnd"/>
    </w:p>
    <w:p w:rsidR="003F0BE7" w:rsidRPr="003F0BE7" w:rsidRDefault="003F0BE7" w:rsidP="003F0BE7">
      <w:pPr>
        <w:pStyle w:val="TextHebrew"/>
        <w:spacing w:line="360" w:lineRule="auto"/>
        <w:jc w:val="left"/>
        <w:rPr>
          <w:sz w:val="26"/>
          <w:szCs w:val="26"/>
        </w:rPr>
      </w:pPr>
      <w:r w:rsidRPr="003F0BE7">
        <w:rPr>
          <w:rStyle w:val="TextEnglish1"/>
          <w:rFonts w:ascii="Times Roman" w:hAnsi="Times Roman" w:cs="Times New Roman"/>
          <w:sz w:val="26"/>
          <w:szCs w:val="26"/>
          <w:lang w:bidi="he-IL"/>
        </w:rPr>
        <w:t>Carmella Jacoby-Volk &amp; Anat Katsir</w:t>
      </w:r>
    </w:p>
    <w:p w:rsidR="003F0BE7" w:rsidRPr="003F0BE7" w:rsidRDefault="003F0BE7" w:rsidP="003F0BE7">
      <w:pPr>
        <w:pStyle w:val="TextEnglish"/>
        <w:rPr>
          <w:sz w:val="26"/>
          <w:szCs w:val="26"/>
          <w:lang w:bidi="he-IL"/>
        </w:rPr>
      </w:pPr>
    </w:p>
    <w:p w:rsidR="00901B77" w:rsidRDefault="00901B77" w:rsidP="003F0BE7">
      <w:pPr>
        <w:pStyle w:val="TextEnglish"/>
        <w:rPr>
          <w:rStyle w:val="TextEnglish1"/>
          <w:rFonts w:ascii="Times Roman" w:eastAsia="Helvetica" w:hAnsi="Times Roman" w:cs="Helvetica"/>
          <w:color w:val="auto"/>
          <w:sz w:val="26"/>
          <w:szCs w:val="26"/>
          <w:lang w:val="en-US" w:bidi="he-IL"/>
        </w:rPr>
      </w:pPr>
      <w:r>
        <w:rPr>
          <w:rStyle w:val="TextEnglish1"/>
          <w:rFonts w:ascii="Times Roman" w:eastAsia="Helvetica" w:hAnsi="Times Roman" w:cs="Helvetica"/>
          <w:color w:val="auto"/>
          <w:sz w:val="26"/>
          <w:szCs w:val="26"/>
          <w:lang w:val="en-US" w:bidi="he-IL"/>
        </w:rPr>
        <w:t xml:space="preserve">See previous email for part </w:t>
      </w:r>
      <w:ins w:id="0" w:author="Udi Volk" w:date="2014-09-30T20:09:00Z">
        <w:r w:rsidR="00EB2443">
          <w:rPr>
            <w:rStyle w:val="TextEnglish1"/>
            <w:rFonts w:ascii="Times Roman" w:eastAsia="Helvetica" w:hAnsi="Times Roman" w:cs="Helvetica"/>
            <w:color w:val="auto"/>
            <w:sz w:val="26"/>
            <w:szCs w:val="26"/>
            <w:lang w:val="en-US" w:bidi="he-IL"/>
          </w:rPr>
          <w:t>1</w:t>
        </w:r>
      </w:ins>
    </w:p>
    <w:p w:rsidR="003F0BE7" w:rsidRPr="003F0BE7" w:rsidRDefault="003F0BE7" w:rsidP="003144BF">
      <w:pPr>
        <w:pStyle w:val="TextEnglish"/>
        <w:rPr>
          <w:sz w:val="26"/>
          <w:szCs w:val="26"/>
        </w:rPr>
        <w:pPrChange w:id="1" w:author="Udi Volk" w:date="2014-09-30T20:41:00Z">
          <w:pPr>
            <w:pStyle w:val="TextEnglish"/>
          </w:pPr>
        </w:pPrChange>
      </w:pPr>
      <w:r w:rsidRPr="003F0BE7">
        <w:rPr>
          <w:rStyle w:val="TextEnglish1"/>
          <w:rFonts w:ascii="Times New Roman" w:hAnsi="Times New Roman" w:cs="Times New Roman"/>
          <w:sz w:val="26"/>
          <w:szCs w:val="26"/>
          <w:lang w:bidi="he-IL"/>
        </w:rPr>
        <w:t xml:space="preserve">The </w:t>
      </w:r>
      <w:r w:rsidRPr="003F0BE7">
        <w:rPr>
          <w:rStyle w:val="TextEnglish1"/>
          <w:rFonts w:ascii="Times New Roman" w:hAnsi="Times New Roman" w:cs="Times New Roman"/>
          <w:sz w:val="26"/>
          <w:szCs w:val="26"/>
        </w:rPr>
        <w:t xml:space="preserve">Peace </w:t>
      </w:r>
      <w:proofErr w:type="spellStart"/>
      <w:r w:rsidRPr="003F0BE7">
        <w:rPr>
          <w:rStyle w:val="TextEnglish1"/>
          <w:rFonts w:ascii="Times New Roman" w:hAnsi="Times New Roman" w:cs="Times New Roman"/>
          <w:sz w:val="26"/>
          <w:szCs w:val="26"/>
        </w:rPr>
        <w:t>Center</w:t>
      </w:r>
      <w:proofErr w:type="spellEnd"/>
      <w:r w:rsidRPr="003F0BE7">
        <w:rPr>
          <w:rStyle w:val="TextEnglish1"/>
          <w:rFonts w:ascii="Times New Roman" w:hAnsi="Times New Roman" w:cs="Times New Roman"/>
          <w:sz w:val="26"/>
          <w:szCs w:val="26"/>
        </w:rPr>
        <w:t xml:space="preserve"> </w:t>
      </w:r>
      <w:r w:rsidRPr="003F0BE7">
        <w:rPr>
          <w:rStyle w:val="TextEnglish1"/>
          <w:rFonts w:ascii="Times New Roman" w:hAnsi="Times New Roman" w:cs="Times New Roman"/>
          <w:sz w:val="26"/>
          <w:szCs w:val="26"/>
          <w:lang w:bidi="he-IL"/>
        </w:rPr>
        <w:t xml:space="preserve">project is located at the end of </w:t>
      </w:r>
      <w:r w:rsidRPr="003F0BE7">
        <w:rPr>
          <w:rStyle w:val="TextEnglish1"/>
          <w:rFonts w:ascii="Times New Roman" w:hAnsi="Times New Roman" w:cs="Times New Roman"/>
          <w:sz w:val="26"/>
          <w:szCs w:val="26"/>
          <w:shd w:val="clear" w:color="auto" w:fill="FFFF00"/>
          <w:lang w:bidi="he-IL"/>
        </w:rPr>
        <w:t>a promenade that originates in the</w:t>
      </w:r>
      <w:r w:rsidRPr="003F0BE7">
        <w:rPr>
          <w:rStyle w:val="TextEnglish1"/>
          <w:rFonts w:ascii="Times New Roman" w:hAnsi="Times New Roman" w:cs="Times New Roman"/>
          <w:sz w:val="26"/>
          <w:szCs w:val="26"/>
          <w:lang w:bidi="he-IL"/>
        </w:rPr>
        <w:t xml:space="preserve"> north</w:t>
      </w:r>
      <w:ins w:id="2" w:author="Udi Volk" w:date="2014-09-30T20:13:00Z">
        <w:r w:rsidR="00EB2443">
          <w:rPr>
            <w:rStyle w:val="TextEnglish1"/>
            <w:rFonts w:ascii="Times New Roman" w:hAnsi="Times New Roman" w:cs="Times New Roman"/>
            <w:sz w:val="26"/>
            <w:szCs w:val="26"/>
            <w:lang w:bidi="he-IL"/>
          </w:rPr>
          <w:t>ern</w:t>
        </w:r>
      </w:ins>
      <w:r w:rsidRPr="003F0BE7">
        <w:rPr>
          <w:rStyle w:val="TextEnglish1"/>
          <w:rFonts w:ascii="Times New Roman" w:hAnsi="Times New Roman" w:cs="Times New Roman"/>
          <w:sz w:val="26"/>
          <w:szCs w:val="26"/>
          <w:lang w:bidi="he-IL"/>
        </w:rPr>
        <w:t xml:space="preserve"> </w:t>
      </w:r>
      <w:ins w:id="3" w:author="Udi Volk" w:date="2014-09-30T20:09:00Z">
        <w:r w:rsidR="00EB2443">
          <w:rPr>
            <w:rStyle w:val="TextEnglish1"/>
            <w:rFonts w:ascii="Times New Roman" w:hAnsi="Times New Roman" w:cs="Times New Roman"/>
            <w:sz w:val="26"/>
            <w:szCs w:val="26"/>
            <w:lang w:bidi="he-IL"/>
          </w:rPr>
          <w:t xml:space="preserve">rich </w:t>
        </w:r>
        <w:proofErr w:type="spellStart"/>
        <w:r w:rsidR="00EB2443">
          <w:rPr>
            <w:rStyle w:val="TextEnglish1"/>
            <w:rFonts w:ascii="Times New Roman" w:hAnsi="Times New Roman" w:cs="Times New Roman"/>
            <w:sz w:val="26"/>
            <w:szCs w:val="26"/>
            <w:lang w:bidi="he-IL"/>
          </w:rPr>
          <w:t>neighborhood</w:t>
        </w:r>
        <w:proofErr w:type="spellEnd"/>
        <w:r w:rsidR="00EB2443">
          <w:rPr>
            <w:rStyle w:val="TextEnglish1"/>
            <w:rFonts w:ascii="Times New Roman" w:hAnsi="Times New Roman" w:cs="Times New Roman"/>
            <w:sz w:val="26"/>
            <w:szCs w:val="26"/>
            <w:lang w:bidi="he-IL"/>
          </w:rPr>
          <w:t xml:space="preserve"> of </w:t>
        </w:r>
      </w:ins>
      <w:proofErr w:type="spellStart"/>
      <w:ins w:id="4" w:author="Udi Volk" w:date="2014-09-30T20:13:00Z">
        <w:r w:rsidR="00EB2443">
          <w:rPr>
            <w:rStyle w:val="TextEnglish1"/>
            <w:rFonts w:ascii="Times New Roman" w:hAnsi="Times New Roman" w:cs="Times New Roman"/>
            <w:sz w:val="26"/>
            <w:szCs w:val="26"/>
            <w:lang w:bidi="he-IL"/>
          </w:rPr>
          <w:t>Tzukei</w:t>
        </w:r>
      </w:ins>
      <w:proofErr w:type="spellEnd"/>
      <w:ins w:id="5" w:author="Udi Volk" w:date="2014-09-30T20:10:00Z">
        <w:r w:rsidR="00EB2443">
          <w:rPr>
            <w:rStyle w:val="TextEnglish1"/>
            <w:rFonts w:ascii="Times New Roman" w:hAnsi="Times New Roman" w:cs="Times New Roman"/>
            <w:sz w:val="26"/>
            <w:szCs w:val="26"/>
            <w:lang w:bidi="he-IL"/>
          </w:rPr>
          <w:t xml:space="preserve"> Aviv </w:t>
        </w:r>
      </w:ins>
      <w:del w:id="6" w:author="Udi Volk" w:date="2014-09-30T20:10:00Z">
        <w:r w:rsidRPr="003F0BE7" w:rsidDel="00EB2443">
          <w:rPr>
            <w:rStyle w:val="TextEnglish1"/>
            <w:rFonts w:ascii="Times New Roman" w:hAnsi="Times New Roman" w:cs="Times New Roman"/>
            <w:sz w:val="26"/>
            <w:szCs w:val="26"/>
            <w:lang w:bidi="he-IL"/>
          </w:rPr>
          <w:delText>at the Tel-Aviv Port</w:delText>
        </w:r>
      </w:del>
      <w:r w:rsidRPr="003F0BE7">
        <w:rPr>
          <w:rStyle w:val="TextEnglish1"/>
          <w:rFonts w:ascii="Times New Roman" w:hAnsi="Times New Roman" w:cs="Times New Roman"/>
          <w:sz w:val="26"/>
          <w:szCs w:val="26"/>
          <w:lang w:bidi="he-IL"/>
        </w:rPr>
        <w:t xml:space="preserve"> and terminates in the south in Jaffa’s al-</w:t>
      </w:r>
      <w:proofErr w:type="spellStart"/>
      <w:r w:rsidRPr="003F0BE7">
        <w:rPr>
          <w:rStyle w:val="TextEnglish1"/>
          <w:rFonts w:ascii="Times New Roman" w:hAnsi="Times New Roman" w:cs="Times New Roman"/>
          <w:sz w:val="26"/>
          <w:szCs w:val="26"/>
          <w:lang w:bidi="he-IL"/>
        </w:rPr>
        <w:t>Ajami</w:t>
      </w:r>
      <w:proofErr w:type="spellEnd"/>
      <w:r w:rsidRPr="003F0BE7">
        <w:rPr>
          <w:rStyle w:val="TextEnglish1"/>
          <w:rFonts w:ascii="Times New Roman" w:hAnsi="Times New Roman" w:cs="Times New Roman"/>
          <w:sz w:val="26"/>
          <w:szCs w:val="26"/>
          <w:lang w:bidi="he-IL"/>
        </w:rPr>
        <w:t xml:space="preserve"> neighbourhood – one of the city’s poorest</w:t>
      </w:r>
      <w:r w:rsidRPr="003F0BE7">
        <w:rPr>
          <w:rStyle w:val="TextEnglish1"/>
          <w:rFonts w:asciiTheme="majorBidi" w:hAnsiTheme="majorBidi" w:cstheme="majorBidi"/>
          <w:sz w:val="26"/>
          <w:szCs w:val="26"/>
          <w:shd w:val="clear" w:color="auto" w:fill="FFFF00"/>
          <w:lang w:bidi="he-IL"/>
        </w:rPr>
        <w:t>.</w:t>
      </w:r>
      <w:r w:rsidRPr="003F0BE7">
        <w:rPr>
          <w:rStyle w:val="TextEnglish1"/>
          <w:rFonts w:ascii="Times New Roman" w:hAnsi="Times New Roman" w:cs="Times New Roman"/>
          <w:sz w:val="26"/>
          <w:szCs w:val="26"/>
          <w:shd w:val="clear" w:color="auto" w:fill="FFFF00"/>
          <w:lang w:bidi="he-IL"/>
        </w:rPr>
        <w:t xml:space="preserve"> It is the same al-</w:t>
      </w:r>
      <w:proofErr w:type="spellStart"/>
      <w:r w:rsidRPr="003F0BE7">
        <w:rPr>
          <w:rStyle w:val="TextEnglish1"/>
          <w:rFonts w:ascii="Times New Roman" w:hAnsi="Times New Roman" w:cs="Times New Roman"/>
          <w:sz w:val="26"/>
          <w:szCs w:val="26"/>
          <w:shd w:val="clear" w:color="auto" w:fill="FFFF00"/>
          <w:lang w:bidi="he-IL"/>
        </w:rPr>
        <w:t>Ajami</w:t>
      </w:r>
      <w:proofErr w:type="spellEnd"/>
      <w:r w:rsidRPr="003F0BE7">
        <w:rPr>
          <w:rStyle w:val="TextEnglish1"/>
          <w:rFonts w:ascii="Times New Roman" w:hAnsi="Times New Roman" w:cs="Times New Roman"/>
          <w:sz w:val="26"/>
          <w:szCs w:val="26"/>
          <w:shd w:val="clear" w:color="auto" w:fill="FFFF00"/>
          <w:lang w:bidi="he-IL"/>
        </w:rPr>
        <w:t xml:space="preserve">, where </w:t>
      </w:r>
      <w:del w:id="7" w:author="Udi Volk" w:date="2014-09-30T20:13:00Z">
        <w:r w:rsidRPr="003F0BE7" w:rsidDel="00EB2443">
          <w:rPr>
            <w:rStyle w:val="TextEnglish1"/>
            <w:rFonts w:ascii="Times New Roman" w:hAnsi="Times New Roman" w:cs="Times New Roman"/>
            <w:sz w:val="26"/>
            <w:szCs w:val="26"/>
            <w:shd w:val="clear" w:color="auto" w:fill="FFFF00"/>
            <w:lang w:bidi="he-IL"/>
          </w:rPr>
          <w:delText xml:space="preserve">the </w:delText>
        </w:r>
      </w:del>
      <w:del w:id="8" w:author="Udi Volk" w:date="2014-09-30T20:40:00Z">
        <w:r w:rsidRPr="003F0BE7" w:rsidDel="003144BF">
          <w:rPr>
            <w:rStyle w:val="TextEnglish1"/>
            <w:rFonts w:ascii="Times New Roman" w:hAnsi="Times New Roman" w:cs="Times New Roman"/>
            <w:sz w:val="26"/>
            <w:szCs w:val="26"/>
            <w:shd w:val="clear" w:color="auto" w:fill="FFFF00"/>
            <w:lang w:bidi="he-IL"/>
          </w:rPr>
          <w:delText xml:space="preserve">4,000 </w:delText>
        </w:r>
      </w:del>
      <w:r w:rsidRPr="003F0BE7">
        <w:rPr>
          <w:rStyle w:val="TextEnglish1"/>
          <w:rFonts w:ascii="Times New Roman" w:hAnsi="Times New Roman" w:cs="Times New Roman"/>
          <w:sz w:val="26"/>
          <w:szCs w:val="26"/>
          <w:shd w:val="clear" w:color="auto" w:fill="FFFF00"/>
          <w:lang w:bidi="he-IL"/>
        </w:rPr>
        <w:t xml:space="preserve">Palestinians </w:t>
      </w:r>
      <w:del w:id="9" w:author="Udi Volk" w:date="2014-09-30T20:40:00Z">
        <w:r w:rsidRPr="003F0BE7" w:rsidDel="003144BF">
          <w:rPr>
            <w:rStyle w:val="TextEnglish1"/>
            <w:rFonts w:ascii="Times New Roman" w:hAnsi="Times New Roman" w:cs="Times New Roman"/>
            <w:sz w:val="26"/>
            <w:szCs w:val="26"/>
            <w:shd w:val="clear" w:color="auto" w:fill="FFFF00"/>
            <w:lang w:bidi="he-IL"/>
          </w:rPr>
          <w:delText>(out of 70,000)</w:delText>
        </w:r>
      </w:del>
      <w:del w:id="10" w:author="Udi Volk" w:date="2014-09-30T20:14:00Z">
        <w:r w:rsidRPr="003F0BE7" w:rsidDel="00EB2443">
          <w:rPr>
            <w:rStyle w:val="TextEnglish1"/>
            <w:rFonts w:ascii="Times New Roman" w:hAnsi="Times New Roman" w:cs="Times New Roman"/>
            <w:sz w:val="26"/>
            <w:szCs w:val="26"/>
            <w:shd w:val="clear" w:color="auto" w:fill="FFFF00"/>
            <w:lang w:bidi="he-IL"/>
          </w:rPr>
          <w:delText>,</w:delText>
        </w:r>
      </w:del>
      <w:del w:id="11" w:author="Udi Volk" w:date="2014-09-30T20:40:00Z">
        <w:r w:rsidRPr="003F0BE7" w:rsidDel="003144BF">
          <w:rPr>
            <w:rStyle w:val="TextEnglish1"/>
            <w:rFonts w:ascii="Times New Roman" w:hAnsi="Times New Roman" w:cs="Times New Roman"/>
            <w:sz w:val="26"/>
            <w:szCs w:val="26"/>
            <w:shd w:val="clear" w:color="auto" w:fill="FFFF00"/>
            <w:lang w:bidi="he-IL"/>
          </w:rPr>
          <w:delText xml:space="preserve"> </w:delText>
        </w:r>
      </w:del>
      <w:del w:id="12" w:author="Udi Volk" w:date="2014-09-30T20:41:00Z">
        <w:r w:rsidRPr="003F0BE7" w:rsidDel="003144BF">
          <w:rPr>
            <w:rStyle w:val="TextEnglish1"/>
            <w:rFonts w:ascii="Times New Roman" w:hAnsi="Times New Roman" w:cs="Times New Roman"/>
            <w:sz w:val="26"/>
            <w:szCs w:val="26"/>
            <w:shd w:val="clear" w:color="auto" w:fill="FFFF00"/>
            <w:lang w:bidi="he-IL"/>
          </w:rPr>
          <w:delText>that</w:delText>
        </w:r>
      </w:del>
      <w:ins w:id="13" w:author="Udi Volk" w:date="2014-09-30T20:41:00Z">
        <w:r w:rsidR="003144BF">
          <w:rPr>
            <w:rStyle w:val="TextEnglish1"/>
            <w:rFonts w:ascii="Times New Roman" w:hAnsi="Times New Roman" w:cs="Times New Roman"/>
            <w:sz w:val="26"/>
            <w:szCs w:val="26"/>
            <w:shd w:val="clear" w:color="auto" w:fill="FFFF00"/>
            <w:lang w:bidi="he-IL"/>
          </w:rPr>
          <w:t>who</w:t>
        </w:r>
      </w:ins>
      <w:r w:rsidRPr="003F0BE7">
        <w:rPr>
          <w:rStyle w:val="TextEnglish1"/>
          <w:rFonts w:ascii="Times New Roman" w:hAnsi="Times New Roman" w:cs="Times New Roman"/>
          <w:sz w:val="26"/>
          <w:szCs w:val="26"/>
          <w:shd w:val="clear" w:color="auto" w:fill="FFFF00"/>
          <w:lang w:bidi="he-IL"/>
        </w:rPr>
        <w:t xml:space="preserve"> </w:t>
      </w:r>
      <w:del w:id="14" w:author="Udi Volk" w:date="2014-09-30T20:40:00Z">
        <w:r w:rsidRPr="003F0BE7" w:rsidDel="003144BF">
          <w:rPr>
            <w:rStyle w:val="TextEnglish1"/>
            <w:rFonts w:ascii="Times New Roman" w:hAnsi="Times New Roman" w:cs="Times New Roman"/>
            <w:sz w:val="26"/>
            <w:szCs w:val="26"/>
            <w:shd w:val="clear" w:color="auto" w:fill="FFFF00"/>
            <w:lang w:bidi="he-IL"/>
          </w:rPr>
          <w:delText>were left</w:delText>
        </w:r>
      </w:del>
      <w:ins w:id="15" w:author="Udi Volk" w:date="2014-09-30T20:40:00Z">
        <w:r w:rsidR="003144BF">
          <w:rPr>
            <w:rStyle w:val="TextEnglish1"/>
            <w:rFonts w:ascii="Times New Roman" w:hAnsi="Times New Roman" w:cs="Times New Roman"/>
            <w:sz w:val="26"/>
            <w:szCs w:val="26"/>
            <w:shd w:val="clear" w:color="auto" w:fill="FFFF00"/>
            <w:lang w:bidi="he-IL"/>
          </w:rPr>
          <w:t>did no flee</w:t>
        </w:r>
      </w:ins>
      <w:r w:rsidRPr="003F0BE7">
        <w:rPr>
          <w:rStyle w:val="TextEnglish1"/>
          <w:rFonts w:ascii="Times New Roman" w:hAnsi="Times New Roman" w:cs="Times New Roman"/>
          <w:sz w:val="26"/>
          <w:szCs w:val="26"/>
          <w:shd w:val="clear" w:color="auto" w:fill="FFFF00"/>
          <w:lang w:bidi="he-IL"/>
        </w:rPr>
        <w:t xml:space="preserve"> </w:t>
      </w:r>
      <w:del w:id="16" w:author="Udi Volk" w:date="2014-09-30T20:40:00Z">
        <w:r w:rsidRPr="003F0BE7" w:rsidDel="003144BF">
          <w:rPr>
            <w:rStyle w:val="TextEnglish1"/>
            <w:rFonts w:ascii="Times New Roman" w:hAnsi="Times New Roman" w:cs="Times New Roman"/>
            <w:sz w:val="26"/>
            <w:szCs w:val="26"/>
            <w:shd w:val="clear" w:color="auto" w:fill="FFFF00"/>
            <w:lang w:bidi="he-IL"/>
          </w:rPr>
          <w:delText xml:space="preserve">in </w:delText>
        </w:r>
      </w:del>
      <w:r w:rsidRPr="003F0BE7">
        <w:rPr>
          <w:rStyle w:val="TextEnglish1"/>
          <w:rFonts w:ascii="Times New Roman" w:hAnsi="Times New Roman" w:cs="Times New Roman"/>
          <w:sz w:val="26"/>
          <w:szCs w:val="26"/>
          <w:shd w:val="clear" w:color="auto" w:fill="FFFF00"/>
          <w:lang w:bidi="he-IL"/>
        </w:rPr>
        <w:t>Jaffa after the 1948 War were concentrated</w:t>
      </w:r>
      <w:del w:id="17" w:author="Udi Volk" w:date="2014-09-30T20:38:00Z">
        <w:r w:rsidRPr="003F0BE7" w:rsidDel="003144BF">
          <w:rPr>
            <w:rStyle w:val="TextEnglish1"/>
            <w:rFonts w:ascii="Times New Roman" w:hAnsi="Times New Roman" w:cs="Times New Roman"/>
            <w:sz w:val="26"/>
            <w:szCs w:val="26"/>
            <w:shd w:val="clear" w:color="auto" w:fill="FFFF00"/>
            <w:lang w:bidi="he-IL"/>
          </w:rPr>
          <w:delText xml:space="preserve">, </w:delText>
        </w:r>
      </w:del>
      <w:ins w:id="18" w:author="Udi Volk" w:date="2014-09-30T20:38:00Z">
        <w:r w:rsidR="003144BF">
          <w:rPr>
            <w:rStyle w:val="TextEnglish1"/>
            <w:rFonts w:ascii="Times New Roman" w:hAnsi="Times New Roman" w:cs="Times New Roman"/>
            <w:sz w:val="26"/>
            <w:szCs w:val="26"/>
            <w:shd w:val="clear" w:color="auto" w:fill="FFFF00"/>
            <w:lang w:bidi="he-IL"/>
          </w:rPr>
          <w:t xml:space="preserve"> and</w:t>
        </w:r>
        <w:r w:rsidR="003144BF" w:rsidRPr="003F0BE7">
          <w:rPr>
            <w:rStyle w:val="TextEnglish1"/>
            <w:rFonts w:ascii="Times New Roman" w:hAnsi="Times New Roman" w:cs="Times New Roman"/>
            <w:sz w:val="26"/>
            <w:szCs w:val="26"/>
            <w:shd w:val="clear" w:color="auto" w:fill="FFFF00"/>
            <w:lang w:bidi="he-IL"/>
          </w:rPr>
          <w:t xml:space="preserve"> </w:t>
        </w:r>
      </w:ins>
      <w:r w:rsidRPr="003F0BE7">
        <w:rPr>
          <w:rStyle w:val="TextEnglish1"/>
          <w:rFonts w:ascii="Times New Roman" w:hAnsi="Times New Roman" w:cs="Times New Roman"/>
          <w:sz w:val="26"/>
          <w:szCs w:val="26"/>
          <w:shd w:val="clear" w:color="auto" w:fill="FFFF00"/>
          <w:lang w:bidi="he-IL"/>
        </w:rPr>
        <w:t>subjected to military law. The building does not embody or reflect these historical events, nor its physical context.</w:t>
      </w:r>
      <w:r w:rsidRPr="003F0BE7">
        <w:rPr>
          <w:rStyle w:val="TextEnglish1"/>
          <w:rFonts w:ascii="Times New Roman" w:hAnsi="Times New Roman" w:cs="Times New Roman"/>
          <w:sz w:val="26"/>
          <w:szCs w:val="26"/>
          <w:lang w:bidi="he-IL"/>
        </w:rPr>
        <w:t xml:space="preserve">  </w:t>
      </w:r>
    </w:p>
    <w:p w:rsidR="003F0BE7" w:rsidRPr="003F0BE7" w:rsidRDefault="003F0BE7" w:rsidP="003F0BE7">
      <w:pPr>
        <w:autoSpaceDE w:val="0"/>
        <w:adjustRightInd w:val="0"/>
        <w:rPr>
          <w:rFonts w:asciiTheme="majorBidi" w:hAnsiTheme="majorBidi" w:cstheme="majorBidi"/>
          <w:sz w:val="26"/>
          <w:szCs w:val="26"/>
        </w:rPr>
      </w:pPr>
      <w:r w:rsidRPr="003F0BE7">
        <w:rPr>
          <w:rFonts w:asciiTheme="majorBidi" w:hAnsiTheme="majorBidi" w:cstheme="majorBidi"/>
          <w:sz w:val="26"/>
          <w:szCs w:val="26"/>
        </w:rPr>
        <w:t xml:space="preserve"> During the last century one can see the changing relationship between the two cities- Jaffa and Tel Aviv; from Tel-Aviv being a suburb of Jaffa, to Jaffa being a neglected suburb of Tel-Aviv. </w:t>
      </w:r>
    </w:p>
    <w:p w:rsidR="003144BF" w:rsidRDefault="003F0BE7" w:rsidP="003144BF">
      <w:pPr>
        <w:autoSpaceDE w:val="0"/>
        <w:adjustRightInd w:val="0"/>
        <w:rPr>
          <w:ins w:id="19" w:author="Udi Volk" w:date="2014-09-30T20:41:00Z"/>
          <w:rFonts w:asciiTheme="majorBidi" w:hAnsiTheme="majorBidi" w:cstheme="majorBidi"/>
          <w:sz w:val="26"/>
          <w:szCs w:val="26"/>
        </w:rPr>
      </w:pPr>
      <w:r w:rsidRPr="003F0BE7">
        <w:rPr>
          <w:rFonts w:asciiTheme="majorBidi" w:hAnsiTheme="majorBidi" w:cstheme="majorBidi"/>
          <w:sz w:val="26"/>
          <w:szCs w:val="26"/>
        </w:rPr>
        <w:t>In 1918 Tel-Aviv had 5,400 inhabitants (100% Jews)</w:t>
      </w:r>
      <w:proofErr w:type="gramStart"/>
      <w:r w:rsidRPr="003F0BE7">
        <w:rPr>
          <w:rFonts w:asciiTheme="majorBidi" w:hAnsiTheme="majorBidi" w:cstheme="majorBidi"/>
          <w:sz w:val="26"/>
          <w:szCs w:val="26"/>
        </w:rPr>
        <w:t>,</w:t>
      </w:r>
      <w:proofErr w:type="gramEnd"/>
      <w:r w:rsidRPr="003F0BE7">
        <w:rPr>
          <w:rFonts w:asciiTheme="majorBidi" w:hAnsiTheme="majorBidi" w:cstheme="majorBidi"/>
          <w:sz w:val="26"/>
          <w:szCs w:val="26"/>
        </w:rPr>
        <w:t xml:space="preserve"> Jaffa had 65,000 inhabitants (87% Arabs, 12% Jews). </w:t>
      </w:r>
    </w:p>
    <w:p w:rsidR="003144BF" w:rsidRDefault="003F0BE7" w:rsidP="003144BF">
      <w:pPr>
        <w:autoSpaceDE w:val="0"/>
        <w:adjustRightInd w:val="0"/>
        <w:rPr>
          <w:ins w:id="20" w:author="Udi Volk" w:date="2014-09-30T20:41:00Z"/>
          <w:rFonts w:asciiTheme="majorBidi" w:hAnsiTheme="majorBidi" w:cstheme="majorBidi"/>
          <w:sz w:val="26"/>
          <w:szCs w:val="26"/>
        </w:rPr>
      </w:pPr>
      <w:r w:rsidRPr="003F0BE7">
        <w:rPr>
          <w:rFonts w:asciiTheme="majorBidi" w:hAnsiTheme="majorBidi" w:cstheme="majorBidi"/>
          <w:sz w:val="26"/>
          <w:szCs w:val="26"/>
        </w:rPr>
        <w:t>Today more than 400,000 people live in Tel-Aviv-Jaffa</w:t>
      </w:r>
      <w:del w:id="21" w:author="Udi Volk" w:date="2014-09-30T20:15:00Z">
        <w:r w:rsidRPr="003F0BE7" w:rsidDel="00EB2443">
          <w:rPr>
            <w:rFonts w:asciiTheme="majorBidi" w:hAnsiTheme="majorBidi" w:cstheme="majorBidi"/>
            <w:sz w:val="26"/>
            <w:szCs w:val="26"/>
          </w:rPr>
          <w:delText xml:space="preserve">, </w:delText>
        </w:r>
      </w:del>
      <w:ins w:id="22" w:author="Udi Volk" w:date="2014-09-30T20:15:00Z">
        <w:r w:rsidR="00EB2443">
          <w:rPr>
            <w:rFonts w:asciiTheme="majorBidi" w:hAnsiTheme="majorBidi" w:cstheme="majorBidi"/>
            <w:sz w:val="26"/>
            <w:szCs w:val="26"/>
          </w:rPr>
          <w:t xml:space="preserve">; </w:t>
        </w:r>
      </w:ins>
      <w:r w:rsidRPr="003F0BE7">
        <w:rPr>
          <w:rFonts w:asciiTheme="majorBidi" w:hAnsiTheme="majorBidi" w:cstheme="majorBidi"/>
          <w:sz w:val="26"/>
          <w:szCs w:val="26"/>
        </w:rPr>
        <w:t xml:space="preserve">only 4% of them are Palestinians. Jaffa was the largest Arab city in Palestine before 1948. It was known as a port-city with its </w:t>
      </w:r>
      <w:del w:id="23" w:author="Udi Volk" w:date="2014-09-30T20:39:00Z">
        <w:r w:rsidRPr="003F0BE7" w:rsidDel="003144BF">
          <w:rPr>
            <w:rFonts w:asciiTheme="majorBidi" w:hAnsiTheme="majorBidi" w:cstheme="majorBidi"/>
            <w:sz w:val="26"/>
            <w:szCs w:val="26"/>
          </w:rPr>
          <w:delText>advanced industries</w:delText>
        </w:r>
      </w:del>
      <w:del w:id="24" w:author="Udi Volk" w:date="2014-09-30T20:15:00Z">
        <w:r w:rsidRPr="003F0BE7" w:rsidDel="00EB2443">
          <w:rPr>
            <w:rFonts w:asciiTheme="majorBidi" w:hAnsiTheme="majorBidi" w:cstheme="majorBidi"/>
            <w:sz w:val="26"/>
            <w:szCs w:val="26"/>
          </w:rPr>
          <w:delText xml:space="preserve">, </w:delText>
        </w:r>
      </w:del>
      <w:del w:id="25" w:author="Udi Volk" w:date="2014-09-30T20:39:00Z">
        <w:r w:rsidRPr="003F0BE7" w:rsidDel="003144BF">
          <w:rPr>
            <w:rFonts w:asciiTheme="majorBidi" w:hAnsiTheme="majorBidi" w:cstheme="majorBidi"/>
            <w:sz w:val="26"/>
            <w:szCs w:val="26"/>
          </w:rPr>
          <w:delText xml:space="preserve">especially its </w:delText>
        </w:r>
      </w:del>
      <w:ins w:id="26" w:author="Udi Volk" w:date="2014-09-30T20:39:00Z">
        <w:r w:rsidR="003144BF">
          <w:rPr>
            <w:rFonts w:asciiTheme="majorBidi" w:hAnsiTheme="majorBidi" w:cstheme="majorBidi"/>
            <w:sz w:val="26"/>
            <w:szCs w:val="26"/>
          </w:rPr>
          <w:t xml:space="preserve"> large </w:t>
        </w:r>
      </w:ins>
      <w:r w:rsidRPr="003F0BE7">
        <w:rPr>
          <w:rFonts w:asciiTheme="majorBidi" w:hAnsiTheme="majorBidi" w:cstheme="majorBidi"/>
          <w:sz w:val="26"/>
          <w:szCs w:val="26"/>
        </w:rPr>
        <w:t xml:space="preserve">oranges industry. </w:t>
      </w:r>
    </w:p>
    <w:p w:rsidR="003F0BE7" w:rsidRPr="003F0BE7" w:rsidRDefault="003F0BE7" w:rsidP="003144BF">
      <w:pPr>
        <w:autoSpaceDE w:val="0"/>
        <w:adjustRightInd w:val="0"/>
        <w:rPr>
          <w:rFonts w:asciiTheme="majorBidi" w:hAnsiTheme="majorBidi" w:cstheme="majorBidi"/>
          <w:sz w:val="26"/>
          <w:szCs w:val="26"/>
        </w:rPr>
      </w:pPr>
      <w:r w:rsidRPr="003F0BE7">
        <w:rPr>
          <w:rFonts w:asciiTheme="majorBidi" w:hAnsiTheme="majorBidi" w:cstheme="majorBidi"/>
          <w:sz w:val="26"/>
          <w:szCs w:val="26"/>
        </w:rPr>
        <w:t>Today, ‘Jaffa oranges’ is internationally known as an Israeli brand.</w:t>
      </w:r>
    </w:p>
    <w:p w:rsidR="003F0BE7" w:rsidRPr="003F0BE7" w:rsidRDefault="003F0BE7" w:rsidP="003144BF">
      <w:pPr>
        <w:autoSpaceDE w:val="0"/>
        <w:adjustRightInd w:val="0"/>
        <w:rPr>
          <w:rFonts w:asciiTheme="majorBidi" w:hAnsiTheme="majorBidi" w:cstheme="majorBidi"/>
          <w:sz w:val="26"/>
          <w:szCs w:val="26"/>
        </w:rPr>
        <w:pPrChange w:id="27" w:author="Udi Volk" w:date="2014-09-30T20:42:00Z">
          <w:pPr>
            <w:autoSpaceDE w:val="0"/>
            <w:adjustRightInd w:val="0"/>
          </w:pPr>
        </w:pPrChange>
      </w:pPr>
      <w:r w:rsidRPr="003F0BE7">
        <w:rPr>
          <w:rFonts w:asciiTheme="majorBidi" w:hAnsiTheme="majorBidi" w:cstheme="majorBidi"/>
          <w:sz w:val="26"/>
          <w:szCs w:val="26"/>
        </w:rPr>
        <w:t xml:space="preserve">After the 1948 war only 4,000 out of 71,000 Palestinians remained in Jaffa. The others </w:t>
      </w:r>
      <w:r w:rsidRPr="003144BF">
        <w:rPr>
          <w:rFonts w:asciiTheme="majorBidi" w:hAnsiTheme="majorBidi" w:cstheme="majorBidi"/>
          <w:sz w:val="26"/>
          <w:szCs w:val="26"/>
          <w:highlight w:val="magenta"/>
          <w:rPrChange w:id="28" w:author="Udi Volk" w:date="2014-09-30T20:42:00Z">
            <w:rPr>
              <w:rFonts w:asciiTheme="majorBidi" w:hAnsiTheme="majorBidi" w:cstheme="majorBidi"/>
              <w:sz w:val="26"/>
              <w:szCs w:val="26"/>
            </w:rPr>
          </w:rPrChange>
        </w:rPr>
        <w:t>were driven out</w:t>
      </w:r>
      <w:r w:rsidRPr="003F0BE7">
        <w:rPr>
          <w:rFonts w:asciiTheme="majorBidi" w:hAnsiTheme="majorBidi" w:cstheme="majorBidi"/>
          <w:sz w:val="26"/>
          <w:szCs w:val="26"/>
        </w:rPr>
        <w:t xml:space="preserve"> and many of them moved to Gaza as refugees. The journey that started with the Palestinian refugees’ ship</w:t>
      </w:r>
      <w:ins w:id="29" w:author="Udi Volk" w:date="2014-09-30T20:16:00Z">
        <w:r w:rsidR="00EB2443">
          <w:rPr>
            <w:rFonts w:asciiTheme="majorBidi" w:hAnsiTheme="majorBidi" w:cstheme="majorBidi"/>
            <w:sz w:val="26"/>
            <w:szCs w:val="26"/>
          </w:rPr>
          <w:t xml:space="preserve"> </w:t>
        </w:r>
      </w:ins>
      <w:del w:id="30" w:author="Udi Volk" w:date="2014-09-30T20:16:00Z">
        <w:r w:rsidRPr="003F0BE7" w:rsidDel="00EB2443">
          <w:rPr>
            <w:rFonts w:asciiTheme="majorBidi" w:hAnsiTheme="majorBidi" w:cstheme="majorBidi"/>
            <w:sz w:val="26"/>
            <w:szCs w:val="26"/>
          </w:rPr>
          <w:delText xml:space="preserve"> - </w:delText>
        </w:r>
      </w:del>
      <w:r w:rsidRPr="003F0BE7">
        <w:rPr>
          <w:rFonts w:asciiTheme="majorBidi" w:hAnsiTheme="majorBidi" w:cstheme="majorBidi"/>
          <w:sz w:val="26"/>
          <w:szCs w:val="26"/>
        </w:rPr>
        <w:t>ended at the shore of Gaza</w:t>
      </w:r>
      <w:ins w:id="31" w:author="Udi Volk" w:date="2014-09-30T20:16:00Z">
        <w:r w:rsidR="00EB2443">
          <w:rPr>
            <w:rFonts w:asciiTheme="majorBidi" w:hAnsiTheme="majorBidi" w:cstheme="majorBidi"/>
            <w:sz w:val="26"/>
            <w:szCs w:val="26"/>
          </w:rPr>
          <w:t>;</w:t>
        </w:r>
      </w:ins>
      <w:r w:rsidRPr="003F0BE7">
        <w:rPr>
          <w:rFonts w:asciiTheme="majorBidi" w:hAnsiTheme="majorBidi" w:cstheme="majorBidi"/>
          <w:sz w:val="26"/>
          <w:szCs w:val="26"/>
        </w:rPr>
        <w:t xml:space="preserve"> with few belongings, not knowing if they </w:t>
      </w:r>
      <w:del w:id="32" w:author="Udi Volk" w:date="2014-09-30T20:16:00Z">
        <w:r w:rsidRPr="003F0BE7" w:rsidDel="00EB2443">
          <w:rPr>
            <w:rFonts w:asciiTheme="majorBidi" w:hAnsiTheme="majorBidi" w:cstheme="majorBidi"/>
            <w:sz w:val="26"/>
            <w:szCs w:val="26"/>
          </w:rPr>
          <w:delText xml:space="preserve">will </w:delText>
        </w:r>
      </w:del>
      <w:ins w:id="33" w:author="Udi Volk" w:date="2014-09-30T20:16:00Z">
        <w:r w:rsidR="00EB2443">
          <w:rPr>
            <w:rFonts w:asciiTheme="majorBidi" w:hAnsiTheme="majorBidi" w:cstheme="majorBidi"/>
            <w:sz w:val="26"/>
            <w:szCs w:val="26"/>
          </w:rPr>
          <w:t>would</w:t>
        </w:r>
        <w:r w:rsidR="00EB2443" w:rsidRPr="003F0BE7">
          <w:rPr>
            <w:rFonts w:asciiTheme="majorBidi" w:hAnsiTheme="majorBidi" w:cstheme="majorBidi"/>
            <w:sz w:val="26"/>
            <w:szCs w:val="26"/>
          </w:rPr>
          <w:t xml:space="preserve"> </w:t>
        </w:r>
      </w:ins>
      <w:r w:rsidRPr="003F0BE7">
        <w:rPr>
          <w:rFonts w:asciiTheme="majorBidi" w:hAnsiTheme="majorBidi" w:cstheme="majorBidi"/>
          <w:sz w:val="26"/>
          <w:szCs w:val="26"/>
        </w:rPr>
        <w:t xml:space="preserve">ever see their homes and their land again. </w:t>
      </w:r>
      <w:del w:id="34" w:author="Udi Volk" w:date="2014-09-30T20:17:00Z">
        <w:r w:rsidRPr="003F0BE7" w:rsidDel="00EB2443">
          <w:rPr>
            <w:rFonts w:asciiTheme="majorBidi" w:hAnsiTheme="majorBidi" w:cstheme="majorBidi"/>
            <w:sz w:val="26"/>
            <w:szCs w:val="26"/>
          </w:rPr>
          <w:delText>These last years t</w:delText>
        </w:r>
      </w:del>
      <w:ins w:id="35" w:author="Udi Volk" w:date="2014-09-30T20:17:00Z">
        <w:r w:rsidR="00EB2443">
          <w:rPr>
            <w:rFonts w:asciiTheme="majorBidi" w:hAnsiTheme="majorBidi" w:cstheme="majorBidi"/>
            <w:sz w:val="26"/>
            <w:szCs w:val="26"/>
          </w:rPr>
          <w:t>T</w:t>
        </w:r>
      </w:ins>
      <w:r w:rsidRPr="003F0BE7">
        <w:rPr>
          <w:rFonts w:asciiTheme="majorBidi" w:hAnsiTheme="majorBidi" w:cstheme="majorBidi"/>
          <w:sz w:val="26"/>
          <w:szCs w:val="26"/>
        </w:rPr>
        <w:t xml:space="preserve">heir grandchildren are the </w:t>
      </w:r>
      <w:ins w:id="36" w:author="Udi Volk" w:date="2014-09-30T20:42:00Z">
        <w:r w:rsidR="003144BF">
          <w:rPr>
            <w:rFonts w:asciiTheme="majorBidi" w:hAnsiTheme="majorBidi" w:cstheme="majorBidi"/>
            <w:sz w:val="26"/>
            <w:szCs w:val="26"/>
          </w:rPr>
          <w:t xml:space="preserve">same </w:t>
        </w:r>
      </w:ins>
      <w:r w:rsidRPr="003F0BE7">
        <w:rPr>
          <w:rFonts w:asciiTheme="majorBidi" w:hAnsiTheme="majorBidi" w:cstheme="majorBidi"/>
          <w:sz w:val="26"/>
          <w:szCs w:val="26"/>
        </w:rPr>
        <w:t xml:space="preserve">people </w:t>
      </w:r>
      <w:ins w:id="37" w:author="Udi Volk" w:date="2014-09-30T20:17:00Z">
        <w:r w:rsidR="00EB2443">
          <w:rPr>
            <w:rFonts w:asciiTheme="majorBidi" w:hAnsiTheme="majorBidi" w:cstheme="majorBidi"/>
            <w:sz w:val="26"/>
            <w:szCs w:val="26"/>
          </w:rPr>
          <w:t xml:space="preserve">who </w:t>
        </w:r>
      </w:ins>
      <w:ins w:id="38" w:author="Udi Volk" w:date="2014-09-30T20:42:00Z">
        <w:r w:rsidR="003144BF">
          <w:rPr>
            <w:rFonts w:asciiTheme="majorBidi" w:hAnsiTheme="majorBidi" w:cstheme="majorBidi"/>
            <w:sz w:val="26"/>
            <w:szCs w:val="26"/>
          </w:rPr>
          <w:t>suffered the</w:t>
        </w:r>
      </w:ins>
      <w:del w:id="39" w:author="Udi Volk" w:date="2014-09-30T20:42:00Z">
        <w:r w:rsidRPr="003F0BE7" w:rsidDel="003144BF">
          <w:rPr>
            <w:rFonts w:asciiTheme="majorBidi" w:hAnsiTheme="majorBidi" w:cstheme="majorBidi"/>
            <w:sz w:val="26"/>
            <w:szCs w:val="26"/>
          </w:rPr>
          <w:delText xml:space="preserve">subjected to </w:delText>
        </w:r>
      </w:del>
      <w:ins w:id="40" w:author="Udi Volk" w:date="2014-09-30T20:17:00Z">
        <w:r w:rsidR="00EB2443">
          <w:rPr>
            <w:rFonts w:asciiTheme="majorBidi" w:hAnsiTheme="majorBidi" w:cstheme="majorBidi"/>
            <w:sz w:val="26"/>
            <w:szCs w:val="26"/>
          </w:rPr>
          <w:t xml:space="preserve"> last war’s </w:t>
        </w:r>
      </w:ins>
      <w:r w:rsidRPr="003F0BE7">
        <w:rPr>
          <w:rFonts w:asciiTheme="majorBidi" w:hAnsiTheme="majorBidi" w:cstheme="majorBidi"/>
          <w:sz w:val="26"/>
          <w:szCs w:val="26"/>
        </w:rPr>
        <w:t>destruction in Gaza.</w:t>
      </w:r>
    </w:p>
    <w:p w:rsidR="003144BF" w:rsidRPr="003144BF" w:rsidRDefault="003F0BE7" w:rsidP="00EB2443">
      <w:pPr>
        <w:autoSpaceDE w:val="0"/>
        <w:adjustRightInd w:val="0"/>
        <w:rPr>
          <w:ins w:id="41" w:author="Udi Volk" w:date="2014-09-30T20:44:00Z"/>
          <w:rFonts w:asciiTheme="majorBidi" w:hAnsiTheme="majorBidi" w:cstheme="majorBidi"/>
          <w:strike/>
          <w:sz w:val="26"/>
          <w:szCs w:val="26"/>
          <w:rPrChange w:id="42" w:author="Udi Volk" w:date="2014-09-30T20:46:00Z">
            <w:rPr>
              <w:ins w:id="43" w:author="Udi Volk" w:date="2014-09-30T20:44:00Z"/>
              <w:rFonts w:asciiTheme="majorBidi" w:hAnsiTheme="majorBidi" w:cstheme="majorBidi"/>
              <w:sz w:val="26"/>
              <w:szCs w:val="26"/>
            </w:rPr>
          </w:rPrChange>
        </w:rPr>
      </w:pPr>
      <w:commentRangeStart w:id="44"/>
      <w:r w:rsidRPr="003144BF">
        <w:rPr>
          <w:rFonts w:asciiTheme="majorBidi" w:hAnsiTheme="majorBidi" w:cstheme="majorBidi"/>
          <w:strike/>
          <w:sz w:val="26"/>
          <w:szCs w:val="26"/>
          <w:rPrChange w:id="45" w:author="Udi Volk" w:date="2014-09-30T20:46:00Z">
            <w:rPr>
              <w:rFonts w:asciiTheme="majorBidi" w:hAnsiTheme="majorBidi" w:cstheme="majorBidi"/>
              <w:sz w:val="26"/>
              <w:szCs w:val="26"/>
            </w:rPr>
          </w:rPrChange>
        </w:rPr>
        <w:t>After the ‘48 war</w:t>
      </w:r>
      <w:del w:id="46" w:author="Udi Volk" w:date="2014-09-30T20:18:00Z">
        <w:r w:rsidRPr="003144BF" w:rsidDel="00EB2443">
          <w:rPr>
            <w:rFonts w:asciiTheme="majorBidi" w:hAnsiTheme="majorBidi" w:cstheme="majorBidi"/>
            <w:strike/>
            <w:sz w:val="26"/>
            <w:szCs w:val="26"/>
            <w:rPrChange w:id="47" w:author="Udi Volk" w:date="2014-09-30T20:46:00Z">
              <w:rPr>
                <w:rFonts w:asciiTheme="majorBidi" w:hAnsiTheme="majorBidi" w:cstheme="majorBidi"/>
                <w:sz w:val="26"/>
                <w:szCs w:val="26"/>
              </w:rPr>
            </w:rPrChange>
          </w:rPr>
          <w:delText>,</w:delText>
        </w:r>
      </w:del>
      <w:r w:rsidRPr="003144BF">
        <w:rPr>
          <w:rFonts w:asciiTheme="majorBidi" w:hAnsiTheme="majorBidi" w:cstheme="majorBidi"/>
          <w:strike/>
          <w:sz w:val="26"/>
          <w:szCs w:val="26"/>
          <w:rPrChange w:id="48" w:author="Udi Volk" w:date="2014-09-30T20:46:00Z">
            <w:rPr>
              <w:rFonts w:asciiTheme="majorBidi" w:hAnsiTheme="majorBidi" w:cstheme="majorBidi"/>
              <w:sz w:val="26"/>
              <w:szCs w:val="26"/>
            </w:rPr>
          </w:rPrChange>
        </w:rPr>
        <w:t xml:space="preserve"> the Palestinians that were left in Jaffa were concentrated in al-</w:t>
      </w:r>
      <w:proofErr w:type="spellStart"/>
      <w:r w:rsidRPr="003144BF">
        <w:rPr>
          <w:rFonts w:asciiTheme="majorBidi" w:hAnsiTheme="majorBidi" w:cstheme="majorBidi"/>
          <w:strike/>
          <w:sz w:val="26"/>
          <w:szCs w:val="26"/>
          <w:rPrChange w:id="49" w:author="Udi Volk" w:date="2014-09-30T20:46:00Z">
            <w:rPr>
              <w:rFonts w:asciiTheme="majorBidi" w:hAnsiTheme="majorBidi" w:cstheme="majorBidi"/>
              <w:sz w:val="26"/>
              <w:szCs w:val="26"/>
            </w:rPr>
          </w:rPrChange>
        </w:rPr>
        <w:t>Ajami</w:t>
      </w:r>
      <w:proofErr w:type="spellEnd"/>
      <w:r w:rsidRPr="003144BF">
        <w:rPr>
          <w:rFonts w:asciiTheme="majorBidi" w:hAnsiTheme="majorBidi" w:cstheme="majorBidi"/>
          <w:strike/>
          <w:sz w:val="26"/>
          <w:szCs w:val="26"/>
          <w:rPrChange w:id="50" w:author="Udi Volk" w:date="2014-09-30T20:46:00Z">
            <w:rPr>
              <w:rFonts w:asciiTheme="majorBidi" w:hAnsiTheme="majorBidi" w:cstheme="majorBidi"/>
              <w:sz w:val="26"/>
              <w:szCs w:val="26"/>
            </w:rPr>
          </w:rPrChange>
        </w:rPr>
        <w:t xml:space="preserve"> and were subjected to military law. </w:t>
      </w:r>
      <w:commentRangeEnd w:id="44"/>
      <w:r w:rsidR="00EB2443" w:rsidRPr="003144BF">
        <w:rPr>
          <w:rStyle w:val="CommentReference"/>
          <w:strike/>
          <w:rPrChange w:id="51" w:author="Udi Volk" w:date="2014-09-30T20:46:00Z">
            <w:rPr>
              <w:rStyle w:val="CommentReference"/>
            </w:rPr>
          </w:rPrChange>
        </w:rPr>
        <w:commentReference w:id="44"/>
      </w:r>
      <w:r w:rsidRPr="003144BF">
        <w:rPr>
          <w:rFonts w:asciiTheme="majorBidi" w:hAnsiTheme="majorBidi" w:cstheme="majorBidi"/>
          <w:strike/>
          <w:sz w:val="26"/>
          <w:szCs w:val="26"/>
          <w:highlight w:val="red"/>
          <w:rPrChange w:id="52" w:author="Udi Volk" w:date="2014-09-30T20:46:00Z">
            <w:rPr>
              <w:rFonts w:asciiTheme="majorBidi" w:hAnsiTheme="majorBidi" w:cstheme="majorBidi"/>
              <w:sz w:val="26"/>
              <w:szCs w:val="26"/>
            </w:rPr>
          </w:rPrChange>
        </w:rPr>
        <w:t>Wire fences were constructed to mark the border of the Palestinians’ living area</w:t>
      </w:r>
      <w:proofErr w:type="gramStart"/>
      <w:r w:rsidRPr="003144BF">
        <w:rPr>
          <w:rFonts w:asciiTheme="majorBidi" w:hAnsiTheme="majorBidi" w:cstheme="majorBidi"/>
          <w:strike/>
          <w:sz w:val="26"/>
          <w:szCs w:val="26"/>
          <w:highlight w:val="red"/>
          <w:rPrChange w:id="53" w:author="Udi Volk" w:date="2014-09-30T20:46:00Z">
            <w:rPr>
              <w:rFonts w:asciiTheme="majorBidi" w:hAnsiTheme="majorBidi" w:cstheme="majorBidi"/>
              <w:sz w:val="26"/>
              <w:szCs w:val="26"/>
            </w:rPr>
          </w:rPrChange>
        </w:rPr>
        <w:t>;  a</w:t>
      </w:r>
      <w:proofErr w:type="gramEnd"/>
      <w:r w:rsidRPr="003144BF">
        <w:rPr>
          <w:rFonts w:asciiTheme="majorBidi" w:hAnsiTheme="majorBidi" w:cstheme="majorBidi"/>
          <w:strike/>
          <w:sz w:val="26"/>
          <w:szCs w:val="26"/>
          <w:highlight w:val="red"/>
          <w:rPrChange w:id="54" w:author="Udi Volk" w:date="2014-09-30T20:46:00Z">
            <w:rPr>
              <w:rFonts w:asciiTheme="majorBidi" w:hAnsiTheme="majorBidi" w:cstheme="majorBidi"/>
              <w:sz w:val="26"/>
              <w:szCs w:val="26"/>
            </w:rPr>
          </w:rPrChange>
        </w:rPr>
        <w:t xml:space="preserve"> border they could not cross.</w:t>
      </w:r>
      <w:r w:rsidRPr="003144BF">
        <w:rPr>
          <w:rFonts w:asciiTheme="majorBidi" w:hAnsiTheme="majorBidi" w:cstheme="majorBidi"/>
          <w:strike/>
          <w:sz w:val="26"/>
          <w:szCs w:val="26"/>
          <w:rPrChange w:id="55" w:author="Udi Volk" w:date="2014-09-30T20:46:00Z">
            <w:rPr>
              <w:rFonts w:asciiTheme="majorBidi" w:hAnsiTheme="majorBidi" w:cstheme="majorBidi"/>
              <w:sz w:val="26"/>
              <w:szCs w:val="26"/>
            </w:rPr>
          </w:rPrChange>
        </w:rPr>
        <w:t xml:space="preserve"> </w:t>
      </w:r>
    </w:p>
    <w:p w:rsidR="003F0BE7" w:rsidRPr="003F0BE7" w:rsidRDefault="003144BF" w:rsidP="001A321A">
      <w:pPr>
        <w:autoSpaceDE w:val="0"/>
        <w:adjustRightInd w:val="0"/>
        <w:rPr>
          <w:rFonts w:asciiTheme="majorBidi" w:hAnsiTheme="majorBidi" w:cstheme="majorBidi"/>
          <w:color w:val="00AEF0"/>
          <w:sz w:val="26"/>
          <w:szCs w:val="26"/>
        </w:rPr>
        <w:pPrChange w:id="56" w:author="Udi Volk" w:date="2014-09-30T20:49:00Z">
          <w:pPr>
            <w:autoSpaceDE w:val="0"/>
            <w:adjustRightInd w:val="0"/>
          </w:pPr>
        </w:pPrChange>
      </w:pPr>
      <w:ins w:id="57" w:author="Udi Volk" w:date="2014-09-30T20:44:00Z">
        <w:r>
          <w:rPr>
            <w:rFonts w:asciiTheme="majorBidi" w:hAnsiTheme="majorBidi" w:cstheme="majorBidi"/>
            <w:sz w:val="26"/>
            <w:szCs w:val="26"/>
          </w:rPr>
          <w:t xml:space="preserve">The Palestinians who were </w:t>
        </w:r>
      </w:ins>
      <w:ins w:id="58" w:author="Udi Volk" w:date="2014-09-30T20:45:00Z">
        <w:r>
          <w:rPr>
            <w:rFonts w:asciiTheme="majorBidi" w:hAnsiTheme="majorBidi" w:cstheme="majorBidi"/>
            <w:sz w:val="26"/>
            <w:szCs w:val="26"/>
          </w:rPr>
          <w:t xml:space="preserve">limited </w:t>
        </w:r>
      </w:ins>
      <w:ins w:id="59" w:author="Udi Volk" w:date="2014-09-30T20:46:00Z">
        <w:r>
          <w:rPr>
            <w:rFonts w:asciiTheme="majorBidi" w:hAnsiTheme="majorBidi" w:cstheme="majorBidi"/>
            <w:sz w:val="26"/>
            <w:szCs w:val="26"/>
          </w:rPr>
          <w:t xml:space="preserve">to </w:t>
        </w:r>
      </w:ins>
      <w:ins w:id="60" w:author="Udi Volk" w:date="2014-09-30T20:45:00Z">
        <w:r>
          <w:rPr>
            <w:rFonts w:asciiTheme="majorBidi" w:hAnsiTheme="majorBidi" w:cstheme="majorBidi"/>
            <w:sz w:val="26"/>
            <w:szCs w:val="26"/>
          </w:rPr>
          <w:t xml:space="preserve">live </w:t>
        </w:r>
        <w:r w:rsidRPr="00D979B4">
          <w:rPr>
            <w:rFonts w:asciiTheme="majorBidi" w:hAnsiTheme="majorBidi" w:cstheme="majorBidi"/>
            <w:sz w:val="26"/>
            <w:szCs w:val="26"/>
          </w:rPr>
          <w:t>in al-</w:t>
        </w:r>
        <w:proofErr w:type="spellStart"/>
        <w:r w:rsidRPr="00D979B4">
          <w:rPr>
            <w:rFonts w:asciiTheme="majorBidi" w:hAnsiTheme="majorBidi" w:cstheme="majorBidi"/>
            <w:sz w:val="26"/>
            <w:szCs w:val="26"/>
          </w:rPr>
          <w:t>Ajami</w:t>
        </w:r>
        <w:proofErr w:type="spellEnd"/>
        <w:r w:rsidRPr="00D979B4">
          <w:rPr>
            <w:rFonts w:asciiTheme="majorBidi" w:hAnsiTheme="majorBidi" w:cstheme="majorBidi"/>
            <w:sz w:val="26"/>
            <w:szCs w:val="26"/>
          </w:rPr>
          <w:t xml:space="preserve"> </w:t>
        </w:r>
      </w:ins>
      <w:ins w:id="61" w:author="Udi Volk" w:date="2014-09-30T20:46:00Z">
        <w:r>
          <w:rPr>
            <w:rFonts w:asciiTheme="majorBidi" w:hAnsiTheme="majorBidi" w:cstheme="majorBidi"/>
            <w:sz w:val="26"/>
            <w:szCs w:val="26"/>
          </w:rPr>
          <w:t>had their</w:t>
        </w:r>
      </w:ins>
      <w:ins w:id="62" w:author="Udi Volk" w:date="2014-09-30T20:45:00Z">
        <w:r>
          <w:rPr>
            <w:rFonts w:asciiTheme="majorBidi" w:hAnsiTheme="majorBidi" w:cstheme="majorBidi"/>
            <w:sz w:val="26"/>
            <w:szCs w:val="26"/>
          </w:rPr>
          <w:t xml:space="preserve"> </w:t>
        </w:r>
      </w:ins>
      <w:del w:id="63" w:author="Udi Volk" w:date="2014-09-30T20:46:00Z">
        <w:r w:rsidR="003F0BE7" w:rsidRPr="003F0BE7" w:rsidDel="003144BF">
          <w:rPr>
            <w:rFonts w:asciiTheme="majorBidi" w:hAnsiTheme="majorBidi" w:cstheme="majorBidi"/>
            <w:sz w:val="26"/>
            <w:szCs w:val="26"/>
          </w:rPr>
          <w:delText xml:space="preserve">Their </w:delText>
        </w:r>
      </w:del>
      <w:r w:rsidR="003F0BE7" w:rsidRPr="003F0BE7">
        <w:rPr>
          <w:rFonts w:asciiTheme="majorBidi" w:hAnsiTheme="majorBidi" w:cstheme="majorBidi"/>
          <w:sz w:val="26"/>
          <w:szCs w:val="26"/>
        </w:rPr>
        <w:t xml:space="preserve">movements </w:t>
      </w:r>
      <w:del w:id="64" w:author="Udi Volk" w:date="2014-09-30T20:46:00Z">
        <w:r w:rsidR="003F0BE7" w:rsidRPr="003F0BE7" w:rsidDel="003144BF">
          <w:rPr>
            <w:rFonts w:asciiTheme="majorBidi" w:hAnsiTheme="majorBidi" w:cstheme="majorBidi"/>
            <w:sz w:val="26"/>
            <w:szCs w:val="26"/>
          </w:rPr>
          <w:delText xml:space="preserve">were </w:delText>
        </w:r>
      </w:del>
      <w:r w:rsidR="003F0BE7" w:rsidRPr="003F0BE7">
        <w:rPr>
          <w:rFonts w:asciiTheme="majorBidi" w:hAnsiTheme="majorBidi" w:cstheme="majorBidi"/>
          <w:sz w:val="26"/>
          <w:szCs w:val="26"/>
        </w:rPr>
        <w:t xml:space="preserve">severely restricted until 1966. Decades later, for completely different reasons, we can find another gated-community in </w:t>
      </w:r>
      <w:del w:id="65" w:author="Udi Volk" w:date="2014-09-30T20:19:00Z">
        <w:r w:rsidR="003F0BE7" w:rsidRPr="003F0BE7" w:rsidDel="00EB2443">
          <w:rPr>
            <w:rFonts w:asciiTheme="majorBidi" w:hAnsiTheme="majorBidi" w:cstheme="majorBidi"/>
            <w:sz w:val="26"/>
            <w:szCs w:val="26"/>
          </w:rPr>
          <w:delText>jaff</w:delText>
        </w:r>
      </w:del>
      <w:ins w:id="66" w:author="Udi Volk" w:date="2014-09-30T20:19:00Z">
        <w:r w:rsidR="00EB2443">
          <w:rPr>
            <w:rFonts w:asciiTheme="majorBidi" w:hAnsiTheme="majorBidi" w:cstheme="majorBidi"/>
            <w:sz w:val="26"/>
            <w:szCs w:val="26"/>
          </w:rPr>
          <w:t>J</w:t>
        </w:r>
        <w:r w:rsidR="00EB2443" w:rsidRPr="003F0BE7">
          <w:rPr>
            <w:rFonts w:asciiTheme="majorBidi" w:hAnsiTheme="majorBidi" w:cstheme="majorBidi"/>
            <w:sz w:val="26"/>
            <w:szCs w:val="26"/>
          </w:rPr>
          <w:t>aff</w:t>
        </w:r>
        <w:r w:rsidR="00EB2443">
          <w:rPr>
            <w:rFonts w:asciiTheme="majorBidi" w:hAnsiTheme="majorBidi" w:cstheme="majorBidi"/>
            <w:sz w:val="26"/>
            <w:szCs w:val="26"/>
          </w:rPr>
          <w:t>a</w:t>
        </w:r>
      </w:ins>
      <w:r w:rsidR="003F0BE7" w:rsidRPr="003F0BE7">
        <w:rPr>
          <w:rFonts w:asciiTheme="majorBidi" w:hAnsiTheme="majorBidi" w:cstheme="majorBidi"/>
          <w:sz w:val="26"/>
          <w:szCs w:val="26"/>
        </w:rPr>
        <w:t xml:space="preserve">, the </w:t>
      </w:r>
      <w:del w:id="67" w:author="Udi Volk" w:date="2014-09-30T20:47:00Z">
        <w:r w:rsidR="003F0BE7" w:rsidRPr="003F0BE7" w:rsidDel="003144BF">
          <w:rPr>
            <w:rFonts w:asciiTheme="majorBidi" w:hAnsiTheme="majorBidi" w:cstheme="majorBidi"/>
            <w:sz w:val="26"/>
            <w:szCs w:val="26"/>
          </w:rPr>
          <w:delText>notorious</w:delText>
        </w:r>
      </w:del>
      <w:ins w:id="68" w:author="Udi Volk" w:date="2014-09-30T20:47:00Z">
        <w:r w:rsidRPr="003F0BE7">
          <w:rPr>
            <w:rFonts w:asciiTheme="majorBidi" w:hAnsiTheme="majorBidi" w:cstheme="majorBidi"/>
            <w:sz w:val="26"/>
            <w:szCs w:val="26"/>
          </w:rPr>
          <w:t>infamous</w:t>
        </w:r>
      </w:ins>
      <w:r w:rsidR="003F0BE7" w:rsidRPr="003F0BE7">
        <w:rPr>
          <w:rFonts w:asciiTheme="majorBidi" w:hAnsiTheme="majorBidi" w:cstheme="majorBidi"/>
          <w:sz w:val="26"/>
          <w:szCs w:val="26"/>
        </w:rPr>
        <w:t xml:space="preserve"> project called ‘Andromeda Hill’. This luxurious complex, inhabited by wealthy Jewish residents, was surgically implanted in an environment that didn’t want it in the first place. The destruction and years of neglect on </w:t>
      </w:r>
      <w:del w:id="69" w:author="Udi Volk" w:date="2014-09-30T20:47:00Z">
        <w:r w:rsidR="003F0BE7" w:rsidRPr="003F0BE7" w:rsidDel="003144BF">
          <w:rPr>
            <w:rFonts w:asciiTheme="majorBidi" w:hAnsiTheme="majorBidi" w:cstheme="majorBidi"/>
            <w:sz w:val="26"/>
            <w:szCs w:val="26"/>
          </w:rPr>
          <w:delText xml:space="preserve">the </w:delText>
        </w:r>
      </w:del>
      <w:r w:rsidR="003F0BE7" w:rsidRPr="003F0BE7">
        <w:rPr>
          <w:rFonts w:asciiTheme="majorBidi" w:hAnsiTheme="majorBidi" w:cstheme="majorBidi"/>
          <w:sz w:val="26"/>
          <w:szCs w:val="26"/>
        </w:rPr>
        <w:t>one hand</w:t>
      </w:r>
      <w:del w:id="70" w:author="Udi Volk" w:date="2014-09-30T20:48:00Z">
        <w:r w:rsidR="003F0BE7" w:rsidRPr="003F0BE7" w:rsidDel="003144BF">
          <w:rPr>
            <w:rFonts w:asciiTheme="majorBidi" w:hAnsiTheme="majorBidi" w:cstheme="majorBidi"/>
            <w:sz w:val="26"/>
            <w:szCs w:val="26"/>
          </w:rPr>
          <w:delText>, and</w:delText>
        </w:r>
      </w:del>
      <w:ins w:id="71" w:author="Udi Volk" w:date="2014-09-30T20:48:00Z">
        <w:r>
          <w:rPr>
            <w:rFonts w:asciiTheme="majorBidi" w:hAnsiTheme="majorBidi" w:cstheme="majorBidi"/>
            <w:sz w:val="26"/>
            <w:szCs w:val="26"/>
          </w:rPr>
          <w:t xml:space="preserve"> versus</w:t>
        </w:r>
      </w:ins>
      <w:r w:rsidR="003F0BE7" w:rsidRPr="003F0BE7">
        <w:rPr>
          <w:rFonts w:asciiTheme="majorBidi" w:hAnsiTheme="majorBidi" w:cstheme="majorBidi"/>
          <w:sz w:val="26"/>
          <w:szCs w:val="26"/>
        </w:rPr>
        <w:t xml:space="preserve"> the </w:t>
      </w:r>
      <w:ins w:id="72" w:author="Udi Volk" w:date="2014-09-30T20:49:00Z">
        <w:r>
          <w:rPr>
            <w:rFonts w:asciiTheme="majorBidi" w:hAnsiTheme="majorBidi" w:cstheme="majorBidi"/>
            <w:sz w:val="26"/>
            <w:szCs w:val="26"/>
          </w:rPr>
          <w:t>enticing</w:t>
        </w:r>
      </w:ins>
      <w:ins w:id="73" w:author="Udi Volk" w:date="2014-09-30T20:47:00Z">
        <w:r>
          <w:rPr>
            <w:rFonts w:asciiTheme="majorBidi" w:hAnsiTheme="majorBidi" w:cstheme="majorBidi"/>
            <w:sz w:val="26"/>
            <w:szCs w:val="26"/>
          </w:rPr>
          <w:t xml:space="preserve"> </w:t>
        </w:r>
      </w:ins>
      <w:r w:rsidR="003F0BE7" w:rsidRPr="003F0BE7">
        <w:rPr>
          <w:rFonts w:asciiTheme="majorBidi" w:hAnsiTheme="majorBidi" w:cstheme="majorBidi"/>
          <w:sz w:val="26"/>
          <w:szCs w:val="26"/>
        </w:rPr>
        <w:t xml:space="preserve">real </w:t>
      </w:r>
      <w:ins w:id="74" w:author="Udi Volk" w:date="2014-09-30T20:47:00Z">
        <w:r>
          <w:rPr>
            <w:rFonts w:asciiTheme="majorBidi" w:hAnsiTheme="majorBidi" w:cstheme="majorBidi"/>
            <w:sz w:val="26"/>
            <w:szCs w:val="26"/>
          </w:rPr>
          <w:t>e</w:t>
        </w:r>
      </w:ins>
      <w:r w:rsidR="003F0BE7" w:rsidRPr="003F0BE7">
        <w:rPr>
          <w:rFonts w:asciiTheme="majorBidi" w:hAnsiTheme="majorBidi" w:cstheme="majorBidi"/>
          <w:sz w:val="26"/>
          <w:szCs w:val="26"/>
        </w:rPr>
        <w:t xml:space="preserve">state close to </w:t>
      </w:r>
      <w:del w:id="75" w:author="Udi Volk" w:date="2014-09-30T20:48:00Z">
        <w:r w:rsidR="003F0BE7" w:rsidRPr="003F0BE7" w:rsidDel="003144BF">
          <w:rPr>
            <w:rFonts w:asciiTheme="majorBidi" w:hAnsiTheme="majorBidi" w:cstheme="majorBidi"/>
            <w:sz w:val="26"/>
            <w:szCs w:val="26"/>
          </w:rPr>
          <w:delText xml:space="preserve">medittranian </w:delText>
        </w:r>
      </w:del>
      <w:ins w:id="76" w:author="Udi Volk" w:date="2014-09-30T20:48:00Z">
        <w:r>
          <w:rPr>
            <w:rFonts w:asciiTheme="majorBidi" w:hAnsiTheme="majorBidi" w:cstheme="majorBidi"/>
            <w:sz w:val="26"/>
            <w:szCs w:val="26"/>
          </w:rPr>
          <w:t>M</w:t>
        </w:r>
        <w:r w:rsidRPr="003F0BE7">
          <w:rPr>
            <w:rFonts w:asciiTheme="majorBidi" w:hAnsiTheme="majorBidi" w:cstheme="majorBidi"/>
            <w:sz w:val="26"/>
            <w:szCs w:val="26"/>
          </w:rPr>
          <w:t>edi</w:t>
        </w:r>
        <w:r>
          <w:rPr>
            <w:rFonts w:asciiTheme="majorBidi" w:hAnsiTheme="majorBidi" w:cstheme="majorBidi"/>
            <w:sz w:val="26"/>
            <w:szCs w:val="26"/>
          </w:rPr>
          <w:t>terranean</w:t>
        </w:r>
        <w:r w:rsidRPr="003F0BE7">
          <w:rPr>
            <w:rFonts w:asciiTheme="majorBidi" w:hAnsiTheme="majorBidi" w:cstheme="majorBidi"/>
            <w:sz w:val="26"/>
            <w:szCs w:val="26"/>
          </w:rPr>
          <w:t xml:space="preserve"> </w:t>
        </w:r>
      </w:ins>
      <w:r w:rsidR="003F0BE7" w:rsidRPr="003F0BE7">
        <w:rPr>
          <w:rFonts w:asciiTheme="majorBidi" w:hAnsiTheme="majorBidi" w:cstheme="majorBidi"/>
          <w:sz w:val="26"/>
          <w:szCs w:val="26"/>
        </w:rPr>
        <w:t xml:space="preserve">beach on the other hand, </w:t>
      </w:r>
      <w:r w:rsidR="003F0BE7" w:rsidRPr="003F0BE7">
        <w:rPr>
          <w:rFonts w:asciiTheme="majorBidi" w:hAnsiTheme="majorBidi" w:cstheme="majorBidi"/>
          <w:sz w:val="26"/>
          <w:szCs w:val="26"/>
        </w:rPr>
        <w:lastRenderedPageBreak/>
        <w:t xml:space="preserve">made al- </w:t>
      </w:r>
      <w:proofErr w:type="spellStart"/>
      <w:r w:rsidR="003F0BE7" w:rsidRPr="003F0BE7">
        <w:rPr>
          <w:rFonts w:asciiTheme="majorBidi" w:hAnsiTheme="majorBidi" w:cstheme="majorBidi"/>
          <w:sz w:val="26"/>
          <w:szCs w:val="26"/>
        </w:rPr>
        <w:t>Ajami</w:t>
      </w:r>
      <w:proofErr w:type="spellEnd"/>
      <w:r w:rsidR="003F0BE7" w:rsidRPr="003F0BE7">
        <w:rPr>
          <w:rFonts w:asciiTheme="majorBidi" w:hAnsiTheme="majorBidi" w:cstheme="majorBidi"/>
          <w:sz w:val="26"/>
          <w:szCs w:val="26"/>
        </w:rPr>
        <w:t xml:space="preserve"> a perfect site for </w:t>
      </w:r>
      <w:del w:id="77" w:author="Udi Volk" w:date="2014-09-30T20:49:00Z">
        <w:r w:rsidR="003F0BE7" w:rsidRPr="003F0BE7" w:rsidDel="001A321A">
          <w:rPr>
            <w:rFonts w:asciiTheme="majorBidi" w:hAnsiTheme="majorBidi" w:cstheme="majorBidi"/>
            <w:sz w:val="26"/>
            <w:szCs w:val="26"/>
          </w:rPr>
          <w:delText>rich and quick</w:delText>
        </w:r>
      </w:del>
      <w:ins w:id="78" w:author="Udi Volk" w:date="2014-09-30T20:49:00Z">
        <w:r w:rsidR="001A321A">
          <w:rPr>
            <w:rFonts w:asciiTheme="majorBidi" w:hAnsiTheme="majorBidi" w:cstheme="majorBidi"/>
            <w:sz w:val="26"/>
            <w:szCs w:val="26"/>
          </w:rPr>
          <w:t>greedy</w:t>
        </w:r>
      </w:ins>
      <w:r w:rsidR="003F0BE7" w:rsidRPr="003F0BE7">
        <w:rPr>
          <w:rFonts w:asciiTheme="majorBidi" w:hAnsiTheme="majorBidi" w:cstheme="majorBidi"/>
          <w:sz w:val="26"/>
          <w:szCs w:val="26"/>
        </w:rPr>
        <w:t xml:space="preserve"> investors.  </w:t>
      </w:r>
    </w:p>
    <w:p w:rsidR="003F0BE7" w:rsidRPr="003F0BE7" w:rsidRDefault="003F0BE7" w:rsidP="001A321A">
      <w:pPr>
        <w:autoSpaceDE w:val="0"/>
        <w:adjustRightInd w:val="0"/>
        <w:rPr>
          <w:rFonts w:asciiTheme="majorBidi" w:hAnsiTheme="majorBidi" w:cstheme="majorBidi"/>
          <w:sz w:val="26"/>
          <w:szCs w:val="26"/>
        </w:rPr>
        <w:pPrChange w:id="79" w:author="Udi Volk" w:date="2014-09-30T20:50:00Z">
          <w:pPr>
            <w:autoSpaceDE w:val="0"/>
            <w:adjustRightInd w:val="0"/>
          </w:pPr>
        </w:pPrChange>
      </w:pPr>
      <w:r w:rsidRPr="003F0BE7">
        <w:rPr>
          <w:rFonts w:asciiTheme="majorBidi" w:hAnsiTheme="majorBidi" w:cstheme="majorBidi"/>
          <w:sz w:val="26"/>
          <w:szCs w:val="26"/>
        </w:rPr>
        <w:t xml:space="preserve">The city that </w:t>
      </w:r>
      <w:ins w:id="80" w:author="Udi Volk" w:date="2014-09-30T20:49:00Z">
        <w:r w:rsidR="001A321A">
          <w:rPr>
            <w:rFonts w:asciiTheme="majorBidi" w:hAnsiTheme="majorBidi" w:cstheme="majorBidi"/>
            <w:sz w:val="26"/>
            <w:szCs w:val="26"/>
          </w:rPr>
          <w:t xml:space="preserve">has </w:t>
        </w:r>
      </w:ins>
      <w:r w:rsidRPr="003F0BE7">
        <w:rPr>
          <w:rFonts w:asciiTheme="majorBidi" w:hAnsiTheme="majorBidi" w:cstheme="majorBidi"/>
          <w:sz w:val="26"/>
          <w:szCs w:val="26"/>
        </w:rPr>
        <w:t xml:space="preserve">suffered omission and </w:t>
      </w:r>
      <w:proofErr w:type="gramStart"/>
      <w:r w:rsidRPr="003F0BE7">
        <w:rPr>
          <w:rFonts w:asciiTheme="majorBidi" w:hAnsiTheme="majorBidi" w:cstheme="majorBidi"/>
          <w:sz w:val="26"/>
          <w:szCs w:val="26"/>
        </w:rPr>
        <w:t>neglect,</w:t>
      </w:r>
      <w:proofErr w:type="gramEnd"/>
      <w:r w:rsidRPr="003F0BE7">
        <w:rPr>
          <w:rFonts w:asciiTheme="majorBidi" w:hAnsiTheme="majorBidi" w:cstheme="majorBidi"/>
          <w:sz w:val="26"/>
          <w:szCs w:val="26"/>
        </w:rPr>
        <w:t xml:space="preserve"> faces today another kind of occupation called gentrification, </w:t>
      </w:r>
      <w:r w:rsidRPr="001A321A">
        <w:rPr>
          <w:rFonts w:asciiTheme="majorBidi" w:hAnsiTheme="majorBidi" w:cstheme="majorBidi"/>
          <w:sz w:val="26"/>
          <w:szCs w:val="26"/>
          <w:highlight w:val="red"/>
          <w:rPrChange w:id="81" w:author="Udi Volk" w:date="2014-09-30T20:49:00Z">
            <w:rPr>
              <w:rFonts w:asciiTheme="majorBidi" w:hAnsiTheme="majorBidi" w:cstheme="majorBidi"/>
              <w:sz w:val="26"/>
              <w:szCs w:val="26"/>
            </w:rPr>
          </w:rPrChange>
        </w:rPr>
        <w:t>which pushes many of its inhabitants aside</w:t>
      </w:r>
      <w:r w:rsidRPr="003F0BE7">
        <w:rPr>
          <w:rFonts w:asciiTheme="majorBidi" w:hAnsiTheme="majorBidi" w:cstheme="majorBidi"/>
          <w:sz w:val="26"/>
          <w:szCs w:val="26"/>
        </w:rPr>
        <w:t>. The elimination of Palestinian presence from the urban landscape</w:t>
      </w:r>
      <w:del w:id="82" w:author="Udi Volk" w:date="2014-09-30T20:50:00Z">
        <w:r w:rsidRPr="003F0BE7" w:rsidDel="001A321A">
          <w:rPr>
            <w:rFonts w:asciiTheme="majorBidi" w:hAnsiTheme="majorBidi" w:cstheme="majorBidi"/>
            <w:sz w:val="26"/>
            <w:szCs w:val="26"/>
          </w:rPr>
          <w:delText>,</w:delText>
        </w:r>
      </w:del>
      <w:r w:rsidRPr="003F0BE7">
        <w:rPr>
          <w:rFonts w:asciiTheme="majorBidi" w:hAnsiTheme="majorBidi" w:cstheme="majorBidi"/>
          <w:sz w:val="26"/>
          <w:szCs w:val="26"/>
        </w:rPr>
        <w:t xml:space="preserve"> </w:t>
      </w:r>
      <w:del w:id="83" w:author="Udi Volk" w:date="2014-09-30T20:49:00Z">
        <w:r w:rsidRPr="003F0BE7" w:rsidDel="001A321A">
          <w:rPr>
            <w:rFonts w:asciiTheme="majorBidi" w:hAnsiTheme="majorBidi" w:cstheme="majorBidi"/>
            <w:sz w:val="26"/>
            <w:szCs w:val="26"/>
          </w:rPr>
          <w:delText xml:space="preserve">definitely </w:delText>
        </w:r>
      </w:del>
      <w:r w:rsidRPr="003F0BE7">
        <w:rPr>
          <w:rFonts w:asciiTheme="majorBidi" w:hAnsiTheme="majorBidi" w:cstheme="majorBidi"/>
          <w:sz w:val="26"/>
          <w:szCs w:val="26"/>
        </w:rPr>
        <w:t>continues.</w:t>
      </w:r>
    </w:p>
    <w:p w:rsidR="003F0BE7" w:rsidRPr="003F0BE7" w:rsidRDefault="003F0BE7" w:rsidP="003F0BE7">
      <w:pPr>
        <w:autoSpaceDE w:val="0"/>
        <w:adjustRightInd w:val="0"/>
        <w:rPr>
          <w:rFonts w:ascii="Helvetica" w:hAnsi="Helvetica" w:cs="Helvetica"/>
          <w:sz w:val="26"/>
          <w:szCs w:val="26"/>
        </w:rPr>
      </w:pPr>
    </w:p>
    <w:p w:rsidR="003F0BE7" w:rsidRPr="003F0BE7" w:rsidRDefault="003F0BE7" w:rsidP="003F0BE7">
      <w:pPr>
        <w:pStyle w:val="TextEnglish"/>
        <w:rPr>
          <w:rStyle w:val="TextEnglish1"/>
          <w:rFonts w:ascii="Times New Roman" w:hAnsi="Times New Roman" w:cs="Times New Roman"/>
          <w:sz w:val="26"/>
          <w:szCs w:val="26"/>
          <w:shd w:val="clear" w:color="auto" w:fill="FFFF00"/>
          <w:lang w:bidi="he-IL"/>
        </w:rPr>
      </w:pPr>
    </w:p>
    <w:p w:rsidR="003F0BE7" w:rsidRPr="003F0BE7" w:rsidRDefault="003F0BE7" w:rsidP="003F0BE7">
      <w:pPr>
        <w:pStyle w:val="TextEnglish"/>
        <w:rPr>
          <w:rStyle w:val="TextEnglish1"/>
          <w:rFonts w:ascii="Times New Roman" w:hAnsi="Times New Roman" w:cs="Times New Roman"/>
          <w:sz w:val="26"/>
          <w:szCs w:val="26"/>
          <w:shd w:val="clear" w:color="auto" w:fill="FFFF00"/>
          <w:lang w:bidi="he-IL"/>
        </w:rPr>
      </w:pPr>
    </w:p>
    <w:p w:rsidR="003F0BE7" w:rsidRPr="003F0BE7" w:rsidRDefault="003F0BE7" w:rsidP="003F0BE7">
      <w:pPr>
        <w:pStyle w:val="TextEnglish"/>
        <w:rPr>
          <w:rStyle w:val="TextEnglish1"/>
          <w:rFonts w:ascii="Times New Roman" w:hAnsi="Times New Roman" w:cs="Times New Roman"/>
          <w:sz w:val="26"/>
          <w:szCs w:val="26"/>
          <w:shd w:val="clear" w:color="auto" w:fill="FFFF00"/>
          <w:lang w:bidi="he-IL"/>
        </w:rPr>
      </w:pPr>
    </w:p>
    <w:p w:rsidR="003F0BE7" w:rsidRPr="003F0BE7" w:rsidRDefault="003F0BE7" w:rsidP="001A321A">
      <w:pPr>
        <w:pStyle w:val="TextEnglish"/>
        <w:rPr>
          <w:sz w:val="26"/>
          <w:szCs w:val="26"/>
        </w:rPr>
        <w:pPrChange w:id="84" w:author="Udi Volk" w:date="2014-09-30T20:52:00Z">
          <w:pPr>
            <w:pStyle w:val="TextEnglish"/>
          </w:pPr>
        </w:pPrChange>
      </w:pPr>
      <w:del w:id="85" w:author="Udi Volk" w:date="2014-09-30T20:50:00Z">
        <w:r w:rsidRPr="003F0BE7" w:rsidDel="001A321A">
          <w:rPr>
            <w:rStyle w:val="TextEnglish1"/>
            <w:rFonts w:ascii="Times New Roman" w:hAnsi="Times New Roman" w:cs="Times New Roman"/>
            <w:sz w:val="26"/>
            <w:szCs w:val="26"/>
          </w:rPr>
          <w:delText xml:space="preserve">This </w:delText>
        </w:r>
      </w:del>
      <w:ins w:id="86" w:author="Udi Volk" w:date="2014-09-30T20:50:00Z">
        <w:r w:rsidR="001A321A">
          <w:rPr>
            <w:rStyle w:val="TextEnglish1"/>
            <w:rFonts w:ascii="Times New Roman" w:hAnsi="Times New Roman" w:cs="Times New Roman"/>
            <w:sz w:val="26"/>
            <w:szCs w:val="26"/>
          </w:rPr>
          <w:t xml:space="preserve">The </w:t>
        </w:r>
      </w:ins>
      <w:ins w:id="87" w:author="Udi Volk" w:date="2014-09-30T20:51:00Z">
        <w:r w:rsidR="001A321A">
          <w:rPr>
            <w:rStyle w:val="TextEnglish1"/>
            <w:rFonts w:ascii="Times New Roman" w:hAnsi="Times New Roman" w:cs="Times New Roman"/>
            <w:sz w:val="26"/>
            <w:szCs w:val="26"/>
          </w:rPr>
          <w:t xml:space="preserve">Peres </w:t>
        </w:r>
      </w:ins>
      <w:proofErr w:type="spellStart"/>
      <w:ins w:id="88" w:author="Udi Volk" w:date="2014-09-30T20:50:00Z">
        <w:r w:rsidR="001A321A">
          <w:rPr>
            <w:rStyle w:val="TextEnglish1"/>
            <w:rFonts w:ascii="Times New Roman" w:hAnsi="Times New Roman" w:cs="Times New Roman"/>
            <w:sz w:val="26"/>
            <w:szCs w:val="26"/>
          </w:rPr>
          <w:t>Center</w:t>
        </w:r>
        <w:proofErr w:type="spellEnd"/>
        <w:r w:rsidR="001A321A">
          <w:rPr>
            <w:rStyle w:val="TextEnglish1"/>
            <w:rFonts w:ascii="Times New Roman" w:hAnsi="Times New Roman" w:cs="Times New Roman"/>
            <w:sz w:val="26"/>
            <w:szCs w:val="26"/>
          </w:rPr>
          <w:t xml:space="preserve"> for Peace</w:t>
        </w:r>
      </w:ins>
      <w:ins w:id="89" w:author="Udi Volk" w:date="2014-09-30T20:51:00Z">
        <w:r w:rsidR="001A321A">
          <w:rPr>
            <w:rStyle w:val="TextEnglish1"/>
            <w:rFonts w:ascii="Times New Roman" w:hAnsi="Times New Roman" w:cs="Times New Roman"/>
            <w:sz w:val="26"/>
            <w:szCs w:val="26"/>
          </w:rPr>
          <w:t>’s</w:t>
        </w:r>
      </w:ins>
      <w:ins w:id="90" w:author="Udi Volk" w:date="2014-09-30T20:50:00Z">
        <w:r w:rsidR="001A321A" w:rsidRPr="003F0BE7">
          <w:rPr>
            <w:rStyle w:val="TextEnglish1"/>
            <w:rFonts w:ascii="Times New Roman" w:hAnsi="Times New Roman" w:cs="Times New Roman"/>
            <w:sz w:val="26"/>
            <w:szCs w:val="26"/>
          </w:rPr>
          <w:t xml:space="preserve"> </w:t>
        </w:r>
      </w:ins>
      <w:r w:rsidRPr="003F0BE7">
        <w:rPr>
          <w:rStyle w:val="TextEnglish1"/>
          <w:rFonts w:ascii="Times New Roman" w:hAnsi="Times New Roman" w:cs="Times New Roman"/>
          <w:sz w:val="26"/>
          <w:szCs w:val="26"/>
        </w:rPr>
        <w:t xml:space="preserve">ravishing building looks as if it </w:t>
      </w:r>
      <w:del w:id="91" w:author="Udi Volk" w:date="2014-09-30T20:51:00Z">
        <w:r w:rsidRPr="003F0BE7" w:rsidDel="001A321A">
          <w:rPr>
            <w:rStyle w:val="TextEnglish1"/>
            <w:rFonts w:ascii="Times New Roman" w:hAnsi="Times New Roman" w:cs="Times New Roman"/>
            <w:sz w:val="26"/>
            <w:szCs w:val="26"/>
          </w:rPr>
          <w:delText xml:space="preserve">was </w:delText>
        </w:r>
      </w:del>
      <w:ins w:id="92" w:author="Udi Volk" w:date="2014-09-30T20:51:00Z">
        <w:r w:rsidR="001A321A">
          <w:rPr>
            <w:rStyle w:val="TextEnglish1"/>
            <w:rFonts w:ascii="Times New Roman" w:hAnsi="Times New Roman" w:cs="Times New Roman"/>
            <w:sz w:val="26"/>
            <w:szCs w:val="26"/>
          </w:rPr>
          <w:t>has been</w:t>
        </w:r>
        <w:r w:rsidR="001A321A" w:rsidRPr="003F0BE7">
          <w:rPr>
            <w:rStyle w:val="TextEnglish1"/>
            <w:rFonts w:ascii="Times New Roman" w:hAnsi="Times New Roman" w:cs="Times New Roman"/>
            <w:sz w:val="26"/>
            <w:szCs w:val="26"/>
          </w:rPr>
          <w:t xml:space="preserve"> </w:t>
        </w:r>
      </w:ins>
      <w:r w:rsidRPr="003F0BE7">
        <w:rPr>
          <w:rStyle w:val="TextEnglish1"/>
          <w:rFonts w:ascii="Times New Roman" w:hAnsi="Times New Roman" w:cs="Times New Roman"/>
          <w:sz w:val="26"/>
          <w:szCs w:val="26"/>
        </w:rPr>
        <w:t>surgically implanted in an environment that didn’t want it in the first place. The layers of greenish concrete, of which the building is constructed, symbolize</w:t>
      </w:r>
      <w:ins w:id="93" w:author="Udi Volk" w:date="2014-09-30T20:51:00Z">
        <w:r w:rsidR="001A321A">
          <w:rPr>
            <w:rStyle w:val="TextEnglish1"/>
            <w:rFonts w:ascii="Times New Roman" w:hAnsi="Times New Roman" w:cs="Times New Roman"/>
            <w:sz w:val="26"/>
            <w:szCs w:val="26"/>
          </w:rPr>
          <w:t>s</w:t>
        </w:r>
      </w:ins>
      <w:r w:rsidRPr="003F0BE7">
        <w:rPr>
          <w:rStyle w:val="TextEnglish1"/>
          <w:rFonts w:ascii="Times New Roman" w:hAnsi="Times New Roman" w:cs="Times New Roman"/>
          <w:sz w:val="26"/>
          <w:szCs w:val="26"/>
        </w:rPr>
        <w:t xml:space="preserve"> "the historical layers of this place", as the Architect declared, but the structure totally ignores the complexity of layers that are represented in this urban context: the Muslim cemetery on the southern side, the mosque to the northeast and the poor houses of al-</w:t>
      </w:r>
      <w:proofErr w:type="spellStart"/>
      <w:r w:rsidRPr="003F0BE7">
        <w:rPr>
          <w:rStyle w:val="TextEnglish1"/>
          <w:rFonts w:ascii="Times New Roman" w:hAnsi="Times New Roman" w:cs="Times New Roman"/>
          <w:sz w:val="26"/>
          <w:szCs w:val="26"/>
        </w:rPr>
        <w:t>Ajami</w:t>
      </w:r>
      <w:proofErr w:type="spellEnd"/>
      <w:r w:rsidRPr="003F0BE7">
        <w:rPr>
          <w:rStyle w:val="TextEnglish1"/>
          <w:rFonts w:ascii="Times New Roman" w:hAnsi="Times New Roman" w:cs="Times New Roman"/>
          <w:sz w:val="26"/>
          <w:szCs w:val="26"/>
        </w:rPr>
        <w:t xml:space="preserve"> on the east </w:t>
      </w:r>
      <w:ins w:id="94" w:author="Udi Volk" w:date="2014-09-30T20:52:00Z">
        <w:r w:rsidR="001A321A">
          <w:rPr>
            <w:rStyle w:val="TextEnglish1"/>
            <w:rFonts w:ascii="Times New Roman" w:hAnsi="Times New Roman" w:cs="Times New Roman"/>
            <w:sz w:val="26"/>
            <w:szCs w:val="26"/>
          </w:rPr>
          <w:t xml:space="preserve">that are </w:t>
        </w:r>
      </w:ins>
      <w:r w:rsidRPr="003F0BE7">
        <w:rPr>
          <w:rStyle w:val="TextEnglish1"/>
          <w:rFonts w:ascii="Times New Roman" w:hAnsi="Times New Roman" w:cs="Times New Roman"/>
          <w:sz w:val="26"/>
          <w:szCs w:val="26"/>
        </w:rPr>
        <w:t>facing the glitzy real-estate projects</w:t>
      </w:r>
      <w:del w:id="95" w:author="Udi Volk" w:date="2014-09-30T20:52:00Z">
        <w:r w:rsidRPr="003F0BE7" w:rsidDel="001A321A">
          <w:rPr>
            <w:rStyle w:val="TextEnglish1"/>
            <w:rFonts w:ascii="Times New Roman" w:hAnsi="Times New Roman" w:cs="Times New Roman"/>
            <w:sz w:val="26"/>
            <w:szCs w:val="26"/>
          </w:rPr>
          <w:delText xml:space="preserve">, </w:delText>
        </w:r>
      </w:del>
      <w:ins w:id="96" w:author="Udi Volk" w:date="2014-09-30T20:52:00Z">
        <w:r w:rsidR="001A321A">
          <w:rPr>
            <w:rStyle w:val="TextEnglish1"/>
            <w:rFonts w:ascii="Times New Roman" w:hAnsi="Times New Roman" w:cs="Times New Roman"/>
            <w:sz w:val="26"/>
            <w:szCs w:val="26"/>
          </w:rPr>
          <w:t>;</w:t>
        </w:r>
        <w:r w:rsidR="001A321A" w:rsidRPr="003F0BE7">
          <w:rPr>
            <w:rStyle w:val="TextEnglish1"/>
            <w:rFonts w:ascii="Times New Roman" w:hAnsi="Times New Roman" w:cs="Times New Roman"/>
            <w:sz w:val="26"/>
            <w:szCs w:val="26"/>
          </w:rPr>
          <w:t xml:space="preserve"> </w:t>
        </w:r>
      </w:ins>
      <w:r w:rsidRPr="003F0BE7">
        <w:rPr>
          <w:rStyle w:val="TextEnglish1"/>
          <w:rFonts w:ascii="Times New Roman" w:hAnsi="Times New Roman" w:cs="Times New Roman"/>
          <w:sz w:val="26"/>
          <w:szCs w:val="26"/>
        </w:rPr>
        <w:t>for Jews only.</w:t>
      </w:r>
    </w:p>
    <w:p w:rsidR="003F0BE7" w:rsidRPr="003F0BE7" w:rsidRDefault="003F0BE7" w:rsidP="003F0BE7">
      <w:pPr>
        <w:pStyle w:val="TextEnglish"/>
        <w:rPr>
          <w:sz w:val="26"/>
          <w:szCs w:val="26"/>
        </w:rPr>
      </w:pPr>
    </w:p>
    <w:p w:rsidR="003F0BE7" w:rsidRPr="003F0BE7" w:rsidRDefault="003F0BE7" w:rsidP="003F0BE7">
      <w:pPr>
        <w:pStyle w:val="TextEnglish"/>
        <w:rPr>
          <w:sz w:val="26"/>
          <w:szCs w:val="26"/>
        </w:rPr>
      </w:pPr>
      <w:r w:rsidRPr="003F0BE7">
        <w:rPr>
          <w:rStyle w:val="TextEnglish1"/>
          <w:rFonts w:ascii="Times New Roman" w:hAnsi="Times New Roman" w:cs="Times New Roman"/>
          <w:sz w:val="26"/>
          <w:szCs w:val="26"/>
        </w:rPr>
        <w:t xml:space="preserve">The real estate entrepreneurs </w:t>
      </w:r>
      <w:ins w:id="97" w:author="Udi Volk" w:date="2014-09-30T20:52:00Z">
        <w:r w:rsidR="001A321A">
          <w:rPr>
            <w:rStyle w:val="TextEnglish1"/>
            <w:rFonts w:ascii="Times New Roman" w:hAnsi="Times New Roman" w:cs="Times New Roman"/>
            <w:sz w:val="26"/>
            <w:szCs w:val="26"/>
          </w:rPr>
          <w:t xml:space="preserve">have </w:t>
        </w:r>
      </w:ins>
      <w:r w:rsidRPr="003F0BE7">
        <w:rPr>
          <w:rStyle w:val="TextEnglish1"/>
          <w:rFonts w:ascii="Times New Roman" w:hAnsi="Times New Roman" w:cs="Times New Roman"/>
          <w:sz w:val="26"/>
          <w:szCs w:val="26"/>
        </w:rPr>
        <w:t xml:space="preserve">identified the consumer potential of the site, located on a hillside facing the Mediterranean </w:t>
      </w:r>
      <w:proofErr w:type="gramStart"/>
      <w:r w:rsidRPr="003F0BE7">
        <w:rPr>
          <w:rStyle w:val="TextEnglish1"/>
          <w:rFonts w:ascii="Times New Roman" w:hAnsi="Times New Roman" w:cs="Times New Roman"/>
          <w:sz w:val="26"/>
          <w:szCs w:val="26"/>
        </w:rPr>
        <w:t>sea</w:t>
      </w:r>
      <w:proofErr w:type="gramEnd"/>
      <w:r w:rsidRPr="003F0BE7">
        <w:rPr>
          <w:rStyle w:val="TextEnglish1"/>
          <w:rFonts w:ascii="Times New Roman" w:hAnsi="Times New Roman" w:cs="Times New Roman"/>
          <w:sz w:val="26"/>
          <w:szCs w:val="26"/>
        </w:rPr>
        <w:t xml:space="preserve">, and the gentrification process is now at its peak. And if that is not enough, over the past couple of years, the Tel Aviv municipality has issued hundreds of demolition and eviction orders to local residents. For every vacant plot there are dozens of buyers. "The gentrification process would have happened </w:t>
      </w:r>
      <w:r w:rsidRPr="003F0BE7">
        <w:rPr>
          <w:rStyle w:val="TextEnglish1"/>
          <w:rFonts w:ascii="Times New Roman" w:hAnsi="Times New Roman" w:cs="Times New Roman"/>
          <w:sz w:val="26"/>
          <w:szCs w:val="26"/>
          <w:lang w:bidi="he-IL"/>
        </w:rPr>
        <w:t>–</w:t>
      </w:r>
      <w:r w:rsidRPr="003F0BE7">
        <w:rPr>
          <w:rStyle w:val="TextEnglish1"/>
          <w:rFonts w:ascii="Times New Roman" w:hAnsi="Times New Roman" w:cs="Times New Roman"/>
          <w:sz w:val="26"/>
          <w:szCs w:val="26"/>
        </w:rPr>
        <w:t xml:space="preserve"> whether we were here or not… the Arabs are being pushed out of Jaffa anyway; at the end of the day the development forces are much stronger than 'do-gooders' like me," remarks  the former director general of the Center.  </w:t>
      </w:r>
    </w:p>
    <w:p w:rsidR="003F0BE7" w:rsidRPr="003F0BE7" w:rsidRDefault="003F0BE7" w:rsidP="003F0BE7">
      <w:pPr>
        <w:pStyle w:val="TextEnglish"/>
        <w:rPr>
          <w:rFonts w:ascii="Times New Roman" w:hAnsi="Times New Roman"/>
          <w:sz w:val="26"/>
          <w:szCs w:val="26"/>
        </w:rPr>
      </w:pPr>
    </w:p>
    <w:p w:rsidR="001A321A" w:rsidRDefault="003F0BE7" w:rsidP="001A321A">
      <w:pPr>
        <w:pStyle w:val="TextEnglish"/>
        <w:rPr>
          <w:ins w:id="98" w:author="Udi Volk" w:date="2014-09-30T20:53:00Z"/>
          <w:rStyle w:val="TextEnglish1"/>
          <w:rFonts w:ascii="Times New Roman" w:hAnsi="Times New Roman" w:cs="Times New Roman"/>
          <w:sz w:val="26"/>
          <w:szCs w:val="26"/>
          <w:lang w:bidi="he-IL"/>
        </w:rPr>
        <w:pPrChange w:id="99" w:author="Udi Volk" w:date="2014-09-30T20:53:00Z">
          <w:pPr>
            <w:pStyle w:val="TextEnglish"/>
          </w:pPr>
        </w:pPrChange>
      </w:pPr>
      <w:r w:rsidRPr="003F0BE7">
        <w:rPr>
          <w:rFonts w:ascii="Times New Roman" w:hAnsi="Times New Roman" w:cs="Times New Roman"/>
          <w:sz w:val="26"/>
          <w:szCs w:val="26"/>
        </w:rPr>
        <w:t xml:space="preserve">The Center dedicated to education and the promotion </w:t>
      </w:r>
      <w:r w:rsidRPr="003F0BE7">
        <w:rPr>
          <w:rFonts w:ascii="Times New Roman" w:hAnsi="Times New Roman"/>
          <w:sz w:val="26"/>
          <w:szCs w:val="26"/>
        </w:rPr>
        <w:t>of peace</w:t>
      </w:r>
      <w:r w:rsidRPr="003F0BE7">
        <w:rPr>
          <w:rFonts w:ascii="Times New Roman" w:hAnsi="Times New Roman" w:cs="Times New Roman"/>
          <w:sz w:val="26"/>
          <w:szCs w:val="26"/>
        </w:rPr>
        <w:t xml:space="preserve">, reconciliation and cooperation between nations demonstrates </w:t>
      </w:r>
      <w:r w:rsidRPr="003F0BE7">
        <w:rPr>
          <w:rFonts w:ascii="Times New Roman" w:hAnsi="Times New Roman"/>
          <w:sz w:val="26"/>
          <w:szCs w:val="26"/>
        </w:rPr>
        <w:t>an outrageous</w:t>
      </w:r>
      <w:r w:rsidRPr="003F0BE7">
        <w:rPr>
          <w:rFonts w:ascii="Times New Roman" w:hAnsi="Times New Roman" w:cs="Times New Roman"/>
          <w:sz w:val="26"/>
          <w:szCs w:val="26"/>
        </w:rPr>
        <w:t xml:space="preserve"> degree of insensitivity. The Center has become a </w:t>
      </w:r>
      <w:r w:rsidRPr="003F0BE7">
        <w:rPr>
          <w:rFonts w:ascii="Times New Roman" w:hAnsi="Times New Roman"/>
          <w:sz w:val="26"/>
          <w:szCs w:val="26"/>
        </w:rPr>
        <w:t>willing accomplice</w:t>
      </w:r>
      <w:r w:rsidRPr="003F0BE7">
        <w:rPr>
          <w:rFonts w:ascii="Times New Roman" w:hAnsi="Times New Roman" w:cs="Times New Roman"/>
          <w:sz w:val="26"/>
          <w:szCs w:val="26"/>
        </w:rPr>
        <w:t xml:space="preserve"> to the gentrification process of Jaffa in general and al-</w:t>
      </w:r>
      <w:proofErr w:type="spellStart"/>
      <w:r w:rsidRPr="003F0BE7">
        <w:rPr>
          <w:rFonts w:ascii="Times New Roman" w:hAnsi="Times New Roman" w:cs="Times New Roman"/>
          <w:sz w:val="26"/>
          <w:szCs w:val="26"/>
        </w:rPr>
        <w:t>Ajami</w:t>
      </w:r>
      <w:proofErr w:type="spellEnd"/>
      <w:r w:rsidRPr="003F0BE7">
        <w:rPr>
          <w:rFonts w:ascii="Times New Roman" w:hAnsi="Times New Roman" w:cs="Times New Roman"/>
          <w:sz w:val="26"/>
          <w:szCs w:val="26"/>
        </w:rPr>
        <w:t xml:space="preserve"> in particular, a process that is actively elbowing aside Arab residents of low socio-economic status. In light of the current tensions in Jaffa, in particular, and in the region in general, the Peres Center conveys arrogance and </w:t>
      </w:r>
      <w:r w:rsidRPr="003F0BE7">
        <w:rPr>
          <w:rFonts w:ascii="Times New Roman" w:hAnsi="Times New Roman"/>
          <w:sz w:val="26"/>
          <w:szCs w:val="26"/>
        </w:rPr>
        <w:t>impermeableness</w:t>
      </w:r>
      <w:r w:rsidRPr="003F0BE7">
        <w:rPr>
          <w:rFonts w:ascii="Times New Roman" w:hAnsi="Times New Roman" w:cs="Times New Roman"/>
          <w:sz w:val="26"/>
          <w:szCs w:val="26"/>
        </w:rPr>
        <w:t>; the building turns its back to al-</w:t>
      </w:r>
      <w:proofErr w:type="spellStart"/>
      <w:r w:rsidRPr="003F0BE7">
        <w:rPr>
          <w:rFonts w:ascii="Times New Roman" w:hAnsi="Times New Roman" w:cs="Times New Roman"/>
          <w:sz w:val="26"/>
          <w:szCs w:val="26"/>
        </w:rPr>
        <w:t>Ajami</w:t>
      </w:r>
      <w:proofErr w:type="spellEnd"/>
      <w:del w:id="100" w:author="Udi Volk" w:date="2014-09-30T20:53:00Z">
        <w:r w:rsidRPr="003F0BE7" w:rsidDel="001A321A">
          <w:rPr>
            <w:rFonts w:ascii="Times New Roman" w:hAnsi="Times New Roman" w:cs="Times New Roman"/>
            <w:sz w:val="26"/>
            <w:szCs w:val="26"/>
          </w:rPr>
          <w:delText xml:space="preserve">, </w:delText>
        </w:r>
      </w:del>
      <w:ins w:id="101" w:author="Udi Volk" w:date="2014-09-30T20:53:00Z">
        <w:r w:rsidR="001A321A">
          <w:rPr>
            <w:rFonts w:ascii="Times New Roman" w:hAnsi="Times New Roman" w:cs="Times New Roman"/>
            <w:sz w:val="26"/>
            <w:szCs w:val="26"/>
          </w:rPr>
          <w:t xml:space="preserve">; </w:t>
        </w:r>
      </w:ins>
      <w:del w:id="102" w:author="Udi Volk" w:date="2014-09-30T20:53:00Z">
        <w:r w:rsidRPr="003F0BE7" w:rsidDel="001A321A">
          <w:rPr>
            <w:rFonts w:ascii="Times New Roman" w:hAnsi="Times New Roman" w:cs="Times New Roman"/>
            <w:sz w:val="26"/>
            <w:szCs w:val="26"/>
          </w:rPr>
          <w:delText xml:space="preserve">both </w:delText>
        </w:r>
      </w:del>
      <w:r w:rsidRPr="003F0BE7">
        <w:rPr>
          <w:rFonts w:ascii="Times New Roman" w:hAnsi="Times New Roman" w:cs="Times New Roman"/>
          <w:sz w:val="26"/>
          <w:szCs w:val="26"/>
        </w:rPr>
        <w:t xml:space="preserve">literally and symbolically. </w:t>
      </w:r>
      <w:r w:rsidRPr="003F0BE7">
        <w:rPr>
          <w:rStyle w:val="TextEnglish1"/>
          <w:rFonts w:ascii="Times New Roman" w:hAnsi="Times New Roman" w:cs="Times New Roman"/>
          <w:sz w:val="26"/>
          <w:szCs w:val="26"/>
          <w:lang w:bidi="he-IL"/>
        </w:rPr>
        <w:t>The building is windowless and blocked off from its surroundings. Its back lies to the east and to Jaffa; its front, the entrance to the building, faces to the west and the sea. It seems to hint that the chances for peace lie in the west, beyond the sea, and not in the east, that is to say, not in the building's actual human, cultural and political context.</w:t>
      </w:r>
    </w:p>
    <w:p w:rsidR="003F0BE7" w:rsidRPr="003F0BE7" w:rsidRDefault="003F0BE7" w:rsidP="001A321A">
      <w:pPr>
        <w:pStyle w:val="TextEnglish"/>
        <w:rPr>
          <w:sz w:val="26"/>
          <w:szCs w:val="26"/>
        </w:rPr>
        <w:pPrChange w:id="103" w:author="Udi Volk" w:date="2014-09-30T20:54:00Z">
          <w:pPr>
            <w:pStyle w:val="TextEnglish"/>
          </w:pPr>
        </w:pPrChange>
      </w:pPr>
      <w:r w:rsidRPr="003F0BE7">
        <w:rPr>
          <w:rStyle w:val="TextEnglish1"/>
          <w:rFonts w:ascii="Times New Roman" w:hAnsi="Times New Roman" w:cs="Times New Roman"/>
          <w:color w:val="E50000"/>
          <w:sz w:val="26"/>
          <w:szCs w:val="26"/>
          <w:lang w:bidi="he-IL"/>
        </w:rPr>
        <w:t xml:space="preserve"> </w:t>
      </w:r>
      <w:r w:rsidRPr="003F0BE7">
        <w:rPr>
          <w:rStyle w:val="TextEnglish1"/>
          <w:rFonts w:ascii="Times New Roman" w:hAnsi="Times New Roman" w:cs="Times New Roman"/>
          <w:sz w:val="26"/>
          <w:szCs w:val="26"/>
          <w:lang w:bidi="he-IL"/>
        </w:rPr>
        <w:t>In doing so, the Peres Center for Peace reflects the Zionist aspiration to be accepted as modernist and western, euro-centric movement while denying the Orient. It uses exactly the same calculated tactics of "erasure and re</w:t>
      </w:r>
      <w:ins w:id="104" w:author="Udi Volk" w:date="2014-09-30T20:54:00Z">
        <w:r w:rsidR="001A321A">
          <w:rPr>
            <w:rStyle w:val="TextEnglish1"/>
            <w:rFonts w:ascii="Times New Roman" w:hAnsi="Times New Roman" w:cs="Times New Roman"/>
            <w:sz w:val="26"/>
            <w:szCs w:val="26"/>
            <w:lang w:bidi="he-IL"/>
          </w:rPr>
          <w:t>-</w:t>
        </w:r>
      </w:ins>
      <w:r w:rsidRPr="003F0BE7">
        <w:rPr>
          <w:rStyle w:val="TextEnglish1"/>
          <w:rFonts w:ascii="Times New Roman" w:hAnsi="Times New Roman" w:cs="Times New Roman"/>
          <w:sz w:val="26"/>
          <w:szCs w:val="26"/>
          <w:lang w:bidi="he-IL"/>
        </w:rPr>
        <w:t>inscription", as James Holston termed the guiding force behind modernist planning and aesthetics</w:t>
      </w:r>
      <w:del w:id="105" w:author="Udi Volk" w:date="2014-09-30T20:54:00Z">
        <w:r w:rsidRPr="003F0BE7" w:rsidDel="001A321A">
          <w:rPr>
            <w:rStyle w:val="TextEnglish1"/>
            <w:rFonts w:ascii="Times New Roman" w:hAnsi="Times New Roman" w:cs="Times New Roman"/>
            <w:sz w:val="26"/>
            <w:szCs w:val="26"/>
            <w:lang w:bidi="he-IL"/>
          </w:rPr>
          <w:delText xml:space="preserve">, </w:delText>
        </w:r>
      </w:del>
      <w:ins w:id="106" w:author="Udi Volk" w:date="2014-09-30T20:54:00Z">
        <w:r w:rsidR="001A321A">
          <w:rPr>
            <w:rStyle w:val="TextEnglish1"/>
            <w:rFonts w:ascii="Times New Roman" w:hAnsi="Times New Roman" w:cs="Times New Roman"/>
            <w:sz w:val="26"/>
            <w:szCs w:val="26"/>
            <w:lang w:bidi="he-IL"/>
          </w:rPr>
          <w:t xml:space="preserve"> – </w:t>
        </w:r>
      </w:ins>
      <w:del w:id="107" w:author="Udi Volk" w:date="2014-09-30T20:54:00Z">
        <w:r w:rsidRPr="003F0BE7" w:rsidDel="001A321A">
          <w:rPr>
            <w:rStyle w:val="TextEnglish1"/>
            <w:rFonts w:ascii="Times New Roman" w:hAnsi="Times New Roman" w:cs="Times New Roman"/>
            <w:sz w:val="26"/>
            <w:szCs w:val="26"/>
            <w:lang w:bidi="he-IL"/>
          </w:rPr>
          <w:delText xml:space="preserve">which </w:delText>
        </w:r>
      </w:del>
      <w:ins w:id="108" w:author="Udi Volk" w:date="2014-09-30T20:54:00Z">
        <w:r w:rsidR="001A321A">
          <w:rPr>
            <w:rStyle w:val="TextEnglish1"/>
            <w:rFonts w:ascii="Times New Roman" w:hAnsi="Times New Roman" w:cs="Times New Roman"/>
            <w:sz w:val="26"/>
            <w:szCs w:val="26"/>
            <w:lang w:bidi="he-IL"/>
          </w:rPr>
          <w:t>this force</w:t>
        </w:r>
        <w:r w:rsidR="001A321A" w:rsidRPr="003F0BE7">
          <w:rPr>
            <w:rStyle w:val="TextEnglish1"/>
            <w:rFonts w:ascii="Times New Roman" w:hAnsi="Times New Roman" w:cs="Times New Roman"/>
            <w:sz w:val="26"/>
            <w:szCs w:val="26"/>
            <w:lang w:bidi="he-IL"/>
          </w:rPr>
          <w:t xml:space="preserve"> </w:t>
        </w:r>
      </w:ins>
      <w:r w:rsidRPr="003F0BE7">
        <w:rPr>
          <w:rStyle w:val="TextEnglish1"/>
          <w:rFonts w:ascii="Times New Roman" w:hAnsi="Times New Roman" w:cs="Times New Roman"/>
          <w:sz w:val="26"/>
          <w:szCs w:val="26"/>
          <w:lang w:bidi="he-IL"/>
        </w:rPr>
        <w:t>still constitute</w:t>
      </w:r>
      <w:ins w:id="109" w:author="Udi Volk" w:date="2014-09-30T20:54:00Z">
        <w:r w:rsidR="001A321A">
          <w:rPr>
            <w:rStyle w:val="TextEnglish1"/>
            <w:rFonts w:ascii="Times New Roman" w:hAnsi="Times New Roman" w:cs="Times New Roman"/>
            <w:sz w:val="26"/>
            <w:szCs w:val="26"/>
            <w:lang w:bidi="he-IL"/>
          </w:rPr>
          <w:t>s</w:t>
        </w:r>
      </w:ins>
      <w:r w:rsidRPr="003F0BE7">
        <w:rPr>
          <w:rStyle w:val="TextEnglish1"/>
          <w:rFonts w:ascii="Times New Roman" w:hAnsi="Times New Roman" w:cs="Times New Roman"/>
          <w:sz w:val="26"/>
          <w:szCs w:val="26"/>
          <w:lang w:bidi="he-IL"/>
        </w:rPr>
        <w:t xml:space="preserve"> a major theme in the planning and architecture of Tel Aviv</w:t>
      </w:r>
      <w:r w:rsidRPr="003F0BE7">
        <w:rPr>
          <w:rStyle w:val="TextEnglish1"/>
          <w:rFonts w:ascii="Times New Roman" w:hAnsi="Times New Roman" w:cs="Times New Roman"/>
          <w:sz w:val="26"/>
          <w:szCs w:val="26"/>
          <w:shd w:val="clear" w:color="auto" w:fill="FFFF00"/>
          <w:lang w:bidi="he-IL"/>
        </w:rPr>
        <w:t>-Yafo.</w:t>
      </w:r>
    </w:p>
    <w:p w:rsidR="003F0BE7" w:rsidRPr="003F0BE7" w:rsidRDefault="003F0BE7" w:rsidP="003F0BE7">
      <w:pPr>
        <w:pStyle w:val="TextEnglish"/>
        <w:rPr>
          <w:sz w:val="26"/>
          <w:szCs w:val="26"/>
        </w:rPr>
      </w:pPr>
    </w:p>
    <w:p w:rsidR="003F0BE7" w:rsidRPr="003F0BE7" w:rsidRDefault="003F0BE7" w:rsidP="001A321A">
      <w:pPr>
        <w:pStyle w:val="TextEnglish"/>
        <w:rPr>
          <w:sz w:val="26"/>
          <w:szCs w:val="26"/>
        </w:rPr>
        <w:pPrChange w:id="110" w:author="Udi Volk" w:date="2014-09-30T20:56:00Z">
          <w:pPr>
            <w:pStyle w:val="TextEnglish"/>
          </w:pPr>
        </w:pPrChange>
      </w:pPr>
      <w:r w:rsidRPr="003F0BE7">
        <w:rPr>
          <w:rStyle w:val="TextEnglish1"/>
          <w:rFonts w:ascii="Times New Roman" w:hAnsi="Times New Roman" w:cs="Times New Roman"/>
          <w:sz w:val="26"/>
          <w:szCs w:val="26"/>
          <w:lang w:bidi="he-IL"/>
        </w:rPr>
        <w:t xml:space="preserve">The founding of Tel Aviv, "The First Hebrew City", springs from the Zionist dream, as </w:t>
      </w:r>
      <w:r w:rsidRPr="003F0BE7">
        <w:rPr>
          <w:rStyle w:val="TextEnglish1"/>
          <w:rFonts w:ascii="Times New Roman" w:hAnsi="Times New Roman" w:cs="Times New Roman"/>
          <w:sz w:val="26"/>
          <w:szCs w:val="26"/>
          <w:lang w:bidi="he-IL"/>
        </w:rPr>
        <w:lastRenderedPageBreak/>
        <w:t xml:space="preserve">well as modernist concepts of utopia. It </w:t>
      </w:r>
      <w:ins w:id="111" w:author="Udi Volk" w:date="2014-09-30T20:55:00Z">
        <w:r w:rsidR="001A321A">
          <w:rPr>
            <w:rStyle w:val="TextEnglish1"/>
            <w:rFonts w:ascii="Times New Roman" w:hAnsi="Times New Roman" w:cs="Times New Roman"/>
            <w:sz w:val="26"/>
            <w:szCs w:val="26"/>
            <w:lang w:bidi="he-IL"/>
          </w:rPr>
          <w:t xml:space="preserve">has </w:t>
        </w:r>
      </w:ins>
      <w:r w:rsidRPr="003F0BE7">
        <w:rPr>
          <w:rStyle w:val="TextEnglish1"/>
          <w:rFonts w:ascii="Times New Roman" w:hAnsi="Times New Roman" w:cs="Times New Roman"/>
          <w:sz w:val="26"/>
          <w:szCs w:val="26"/>
          <w:lang w:bidi="he-IL"/>
        </w:rPr>
        <w:t xml:space="preserve">denied </w:t>
      </w:r>
      <w:del w:id="112" w:author="Udi Volk" w:date="2014-09-30T20:55:00Z">
        <w:r w:rsidRPr="003F0BE7" w:rsidDel="001A321A">
          <w:rPr>
            <w:rStyle w:val="TextEnglish1"/>
            <w:rFonts w:ascii="Times New Roman" w:hAnsi="Times New Roman" w:cs="Times New Roman"/>
            <w:sz w:val="26"/>
            <w:szCs w:val="26"/>
            <w:lang w:bidi="he-IL"/>
          </w:rPr>
          <w:delText xml:space="preserve">not only </w:delText>
        </w:r>
      </w:del>
      <w:r w:rsidRPr="003F0BE7">
        <w:rPr>
          <w:rStyle w:val="TextEnglish1"/>
          <w:rFonts w:ascii="Times New Roman" w:hAnsi="Times New Roman" w:cs="Times New Roman"/>
          <w:sz w:val="26"/>
          <w:szCs w:val="26"/>
          <w:lang w:bidi="he-IL"/>
        </w:rPr>
        <w:t>the idea of the Diaspora and its Jews</w:t>
      </w:r>
      <w:del w:id="113" w:author="Udi Volk" w:date="2014-09-30T20:55:00Z">
        <w:r w:rsidRPr="003F0BE7" w:rsidDel="001A321A">
          <w:rPr>
            <w:rStyle w:val="TextEnglish1"/>
            <w:rFonts w:ascii="Times New Roman" w:hAnsi="Times New Roman" w:cs="Times New Roman"/>
            <w:sz w:val="26"/>
            <w:szCs w:val="26"/>
            <w:lang w:bidi="he-IL"/>
          </w:rPr>
          <w:delText xml:space="preserve">, </w:delText>
        </w:r>
      </w:del>
      <w:ins w:id="114" w:author="Udi Volk" w:date="2014-09-30T20:55:00Z">
        <w:r w:rsidR="001A321A">
          <w:rPr>
            <w:rStyle w:val="TextEnglish1"/>
            <w:rFonts w:ascii="Times New Roman" w:hAnsi="Times New Roman" w:cs="Times New Roman"/>
            <w:sz w:val="26"/>
            <w:szCs w:val="26"/>
            <w:lang w:bidi="he-IL"/>
          </w:rPr>
          <w:t xml:space="preserve"> and also</w:t>
        </w:r>
        <w:r w:rsidR="001A321A" w:rsidRPr="003F0BE7">
          <w:rPr>
            <w:rStyle w:val="TextEnglish1"/>
            <w:rFonts w:ascii="Times New Roman" w:hAnsi="Times New Roman" w:cs="Times New Roman"/>
            <w:sz w:val="26"/>
            <w:szCs w:val="26"/>
            <w:lang w:bidi="he-IL"/>
          </w:rPr>
          <w:t xml:space="preserve"> </w:t>
        </w:r>
      </w:ins>
      <w:del w:id="115" w:author="Udi Volk" w:date="2014-09-30T20:55:00Z">
        <w:r w:rsidRPr="003F0BE7" w:rsidDel="001A321A">
          <w:rPr>
            <w:rStyle w:val="TextEnglish1"/>
            <w:rFonts w:ascii="Times New Roman" w:hAnsi="Times New Roman" w:cs="Times New Roman"/>
            <w:sz w:val="26"/>
            <w:szCs w:val="26"/>
            <w:lang w:bidi="he-IL"/>
          </w:rPr>
          <w:delText xml:space="preserve">but </w:delText>
        </w:r>
      </w:del>
      <w:del w:id="116" w:author="Udi Volk" w:date="2014-09-30T20:56:00Z">
        <w:r w:rsidRPr="003F0BE7" w:rsidDel="001A321A">
          <w:rPr>
            <w:rStyle w:val="TextEnglish1"/>
            <w:rFonts w:ascii="Times New Roman" w:hAnsi="Times New Roman" w:cs="Times New Roman"/>
            <w:sz w:val="26"/>
            <w:szCs w:val="26"/>
            <w:lang w:bidi="he-IL"/>
          </w:rPr>
          <w:delText>also</w:delText>
        </w:r>
      </w:del>
      <w:ins w:id="117" w:author="Udi Volk" w:date="2014-09-30T20:56:00Z">
        <w:r w:rsidR="001A321A">
          <w:rPr>
            <w:rStyle w:val="TextEnglish1"/>
            <w:rFonts w:ascii="Times New Roman" w:hAnsi="Times New Roman" w:cs="Times New Roman"/>
            <w:sz w:val="26"/>
            <w:szCs w:val="26"/>
            <w:lang w:bidi="he-IL"/>
          </w:rPr>
          <w:t>that</w:t>
        </w:r>
      </w:ins>
      <w:r w:rsidRPr="003F0BE7">
        <w:rPr>
          <w:rStyle w:val="TextEnglish1"/>
          <w:rFonts w:ascii="Times New Roman" w:hAnsi="Times New Roman" w:cs="Times New Roman"/>
          <w:sz w:val="26"/>
          <w:szCs w:val="26"/>
          <w:lang w:bidi="he-IL"/>
        </w:rPr>
        <w:t xml:space="preserve"> of Jaffa and its oriental Arabs</w:t>
      </w:r>
      <w:del w:id="118" w:author="Udi Volk" w:date="2014-09-30T20:56:00Z">
        <w:r w:rsidRPr="003F0BE7" w:rsidDel="001A321A">
          <w:rPr>
            <w:rStyle w:val="TextEnglish1"/>
            <w:rFonts w:ascii="Times New Roman" w:hAnsi="Times New Roman" w:cs="Times New Roman"/>
            <w:sz w:val="26"/>
            <w:szCs w:val="26"/>
            <w:lang w:bidi="he-IL"/>
          </w:rPr>
          <w:delText xml:space="preserve"> </w:delText>
        </w:r>
      </w:del>
      <w:r w:rsidRPr="003F0BE7">
        <w:rPr>
          <w:rStyle w:val="TextEnglish1"/>
          <w:rFonts w:ascii="Times New Roman" w:hAnsi="Times New Roman" w:cs="Times New Roman"/>
          <w:sz w:val="26"/>
          <w:szCs w:val="26"/>
          <w:lang w:bidi="he-IL"/>
        </w:rPr>
        <w:t>.</w:t>
      </w:r>
      <w:ins w:id="119" w:author="Udi Volk" w:date="2014-09-30T20:56:00Z">
        <w:r w:rsidR="001A321A">
          <w:rPr>
            <w:rStyle w:val="TextEnglish1"/>
            <w:rFonts w:ascii="Times New Roman" w:hAnsi="Times New Roman" w:cs="Times New Roman"/>
            <w:sz w:val="26"/>
            <w:szCs w:val="26"/>
            <w:lang w:bidi="he-IL"/>
          </w:rPr>
          <w:t xml:space="preserve"> </w:t>
        </w:r>
      </w:ins>
      <w:r w:rsidRPr="003F0BE7">
        <w:rPr>
          <w:rStyle w:val="TextEnglish1"/>
          <w:rFonts w:ascii="Times New Roman" w:hAnsi="Times New Roman" w:cs="Times New Roman"/>
          <w:sz w:val="26"/>
          <w:szCs w:val="26"/>
          <w:lang w:bidi="he-IL"/>
        </w:rPr>
        <w:t>Tel Aviv, the city that 'rose from the white sand' is essential to the modernist Zionist narrative of the ‘New Jew’ flourishing on the barren land. The white sands symbolize a "tabula rasa" – where there is no past, no history, no local architecture or urban references to interfere with the modern utopia.</w:t>
      </w:r>
    </w:p>
    <w:p w:rsidR="003F0BE7" w:rsidRPr="003F0BE7" w:rsidRDefault="003F0BE7" w:rsidP="003F0BE7">
      <w:pPr>
        <w:pStyle w:val="TextEnglish"/>
        <w:rPr>
          <w:sz w:val="26"/>
          <w:szCs w:val="26"/>
        </w:rPr>
      </w:pPr>
      <w:r w:rsidRPr="003F0BE7">
        <w:rPr>
          <w:rStyle w:val="TextEnglish1"/>
          <w:rFonts w:ascii="Times New Roman" w:hAnsi="Times New Roman" w:cs="Times New Roman"/>
          <w:sz w:val="26"/>
          <w:szCs w:val="26"/>
          <w:lang w:bidi="he-IL"/>
        </w:rPr>
        <w:t xml:space="preserve"> </w:t>
      </w:r>
    </w:p>
    <w:p w:rsidR="003F0BE7" w:rsidRPr="003F0BE7" w:rsidRDefault="003F0BE7" w:rsidP="001A321A">
      <w:pPr>
        <w:pStyle w:val="TextEnglish"/>
        <w:rPr>
          <w:sz w:val="26"/>
          <w:szCs w:val="26"/>
        </w:rPr>
        <w:pPrChange w:id="120" w:author="Udi Volk" w:date="2014-09-30T20:56:00Z">
          <w:pPr>
            <w:pStyle w:val="TextEnglish"/>
          </w:pPr>
        </w:pPrChange>
      </w:pPr>
      <w:r w:rsidRPr="003F0BE7">
        <w:rPr>
          <w:rStyle w:val="TextEnglish1"/>
          <w:rFonts w:ascii="Times New Roman" w:hAnsi="Times New Roman" w:cs="Times New Roman"/>
          <w:sz w:val="26"/>
          <w:szCs w:val="26"/>
        </w:rPr>
        <w:t xml:space="preserve">The story of Tel Aviv as a modernist city is simultaneously a story of construction and creation and a story of destruction, deletion and oblivion. While Tel Aviv built itself, Jaffa </w:t>
      </w:r>
      <w:del w:id="121" w:author="Udi Volk" w:date="2014-09-30T20:56:00Z">
        <w:r w:rsidRPr="003F0BE7" w:rsidDel="001A321A">
          <w:rPr>
            <w:rStyle w:val="TextEnglish1"/>
            <w:rFonts w:ascii="Times New Roman" w:hAnsi="Times New Roman" w:cs="Times New Roman"/>
            <w:sz w:val="26"/>
            <w:szCs w:val="26"/>
          </w:rPr>
          <w:delText xml:space="preserve">was </w:delText>
        </w:r>
      </w:del>
      <w:ins w:id="122" w:author="Udi Volk" w:date="2014-09-30T20:56:00Z">
        <w:r w:rsidR="001A321A">
          <w:rPr>
            <w:rStyle w:val="TextEnglish1"/>
            <w:rFonts w:ascii="Times New Roman" w:hAnsi="Times New Roman" w:cs="Times New Roman"/>
            <w:sz w:val="26"/>
            <w:szCs w:val="26"/>
          </w:rPr>
          <w:t>has been</w:t>
        </w:r>
        <w:r w:rsidR="001A321A" w:rsidRPr="003F0BE7">
          <w:rPr>
            <w:rStyle w:val="TextEnglish1"/>
            <w:rFonts w:ascii="Times New Roman" w:hAnsi="Times New Roman" w:cs="Times New Roman"/>
            <w:sz w:val="26"/>
            <w:szCs w:val="26"/>
          </w:rPr>
          <w:t xml:space="preserve"> </w:t>
        </w:r>
      </w:ins>
      <w:r w:rsidRPr="003F0BE7">
        <w:rPr>
          <w:rStyle w:val="TextEnglish1"/>
          <w:rFonts w:ascii="Times New Roman" w:hAnsi="Times New Roman" w:cs="Times New Roman"/>
          <w:sz w:val="26"/>
          <w:szCs w:val="26"/>
        </w:rPr>
        <w:t>destroyed, and still is</w:t>
      </w:r>
      <w:ins w:id="123" w:author="Udi Volk" w:date="2014-09-30T20:56:00Z">
        <w:r w:rsidR="001A321A">
          <w:rPr>
            <w:rStyle w:val="TextEnglish1"/>
            <w:rFonts w:ascii="Times New Roman" w:hAnsi="Times New Roman" w:cs="Times New Roman"/>
            <w:sz w:val="26"/>
            <w:szCs w:val="26"/>
          </w:rPr>
          <w:t xml:space="preserve"> being destroyed</w:t>
        </w:r>
      </w:ins>
      <w:r w:rsidRPr="003F0BE7">
        <w:rPr>
          <w:rStyle w:val="TextEnglish1"/>
          <w:rFonts w:ascii="Times New Roman" w:hAnsi="Times New Roman" w:cs="Times New Roman"/>
          <w:sz w:val="26"/>
          <w:szCs w:val="26"/>
        </w:rPr>
        <w:t xml:space="preserve">. The city that suffered omission and neglect faces today another kind of occupation called gentrification, </w:t>
      </w:r>
      <w:r w:rsidRPr="001A321A">
        <w:rPr>
          <w:rStyle w:val="TextEnglish1"/>
          <w:rFonts w:ascii="Times New Roman" w:hAnsi="Times New Roman" w:cs="Times New Roman"/>
          <w:sz w:val="26"/>
          <w:szCs w:val="26"/>
          <w:highlight w:val="red"/>
          <w:rPrChange w:id="124" w:author="Udi Volk" w:date="2014-09-30T20:57:00Z">
            <w:rPr>
              <w:rStyle w:val="TextEnglish1"/>
              <w:rFonts w:ascii="Times New Roman" w:hAnsi="Times New Roman" w:cs="Times New Roman"/>
              <w:sz w:val="26"/>
              <w:szCs w:val="26"/>
            </w:rPr>
          </w:rPrChange>
        </w:rPr>
        <w:t>which pushes many of its inhabitants aside, the Arab community is going through another kind of fragmentation</w:t>
      </w:r>
      <w:r w:rsidRPr="003F0BE7">
        <w:rPr>
          <w:rStyle w:val="TextEnglish1"/>
          <w:rFonts w:ascii="Times New Roman" w:hAnsi="Times New Roman" w:cs="Times New Roman"/>
          <w:sz w:val="26"/>
          <w:szCs w:val="26"/>
        </w:rPr>
        <w:t>. This process represents a renewed conflict over land, this time not for reasons of state but because of market forces and the supremacy of private over national interests.</w:t>
      </w:r>
    </w:p>
    <w:p w:rsidR="003F0BE7" w:rsidRPr="003F0BE7" w:rsidRDefault="003F0BE7" w:rsidP="003F0BE7">
      <w:pPr>
        <w:pStyle w:val="TextEnglish"/>
        <w:rPr>
          <w:sz w:val="26"/>
          <w:szCs w:val="26"/>
        </w:rPr>
      </w:pPr>
    </w:p>
    <w:p w:rsidR="003F0BE7" w:rsidRPr="003F0BE7" w:rsidRDefault="003F0BE7" w:rsidP="003F0BE7">
      <w:pPr>
        <w:pStyle w:val="TextEnglish"/>
        <w:rPr>
          <w:sz w:val="26"/>
          <w:szCs w:val="26"/>
        </w:rPr>
      </w:pPr>
      <w:r w:rsidRPr="003F0BE7">
        <w:rPr>
          <w:rStyle w:val="TextEnglish1"/>
          <w:rFonts w:ascii="Times New Roman" w:hAnsi="Times New Roman" w:cs="Times New Roman"/>
          <w:sz w:val="26"/>
          <w:szCs w:val="26"/>
        </w:rPr>
        <w:t xml:space="preserve"> The site of the Peres Center for Peace encapsulates this process. The Center was built on what used to be the </w:t>
      </w:r>
      <w:proofErr w:type="spellStart"/>
      <w:r w:rsidRPr="003F0BE7">
        <w:rPr>
          <w:rStyle w:val="TextEnglish1"/>
          <w:rFonts w:ascii="Times New Roman" w:hAnsi="Times New Roman" w:cs="Times New Roman"/>
          <w:sz w:val="26"/>
          <w:szCs w:val="26"/>
          <w:lang w:bidi="he-IL"/>
        </w:rPr>
        <w:t>Donolo</w:t>
      </w:r>
      <w:proofErr w:type="spellEnd"/>
      <w:r w:rsidRPr="003F0BE7">
        <w:rPr>
          <w:rStyle w:val="TextEnglish1"/>
          <w:rFonts w:ascii="Times New Roman" w:hAnsi="Times New Roman" w:cs="Times New Roman"/>
          <w:sz w:val="26"/>
          <w:szCs w:val="26"/>
          <w:lang w:bidi="he-IL"/>
        </w:rPr>
        <w:t xml:space="preserve"> Hospital which was founded during the British Mandate and became an important intersection in the communal life of Arab and Jews in Jaffa. Here, Arab and Jewish doctors, nurses and patients worked together side by side realizing a true coexistence between both peoples.</w:t>
      </w:r>
    </w:p>
    <w:p w:rsidR="003F0BE7" w:rsidRPr="003F0BE7" w:rsidRDefault="003F0BE7" w:rsidP="003F0BE7">
      <w:pPr>
        <w:pStyle w:val="TextEnglish"/>
        <w:rPr>
          <w:sz w:val="26"/>
          <w:szCs w:val="26"/>
        </w:rPr>
      </w:pPr>
      <w:r w:rsidRPr="003F0BE7">
        <w:rPr>
          <w:rStyle w:val="TextEnglish1"/>
          <w:rFonts w:ascii="Times New Roman" w:hAnsi="Times New Roman" w:cs="Times New Roman"/>
          <w:sz w:val="26"/>
          <w:szCs w:val="26"/>
          <w:lang w:bidi="he-IL"/>
        </w:rPr>
        <w:t xml:space="preserve">The hospital, however, was torn down in the 1980s and the area became once again a "tabula rasa", a landscape of white sands, </w:t>
      </w:r>
      <w:proofErr w:type="gramStart"/>
      <w:r w:rsidRPr="003F0BE7">
        <w:rPr>
          <w:rStyle w:val="TextEnglish1"/>
          <w:rFonts w:ascii="Times New Roman" w:hAnsi="Times New Roman" w:cs="Times New Roman"/>
          <w:sz w:val="26"/>
          <w:szCs w:val="26"/>
          <w:lang w:bidi="he-IL"/>
        </w:rPr>
        <w:t>a</w:t>
      </w:r>
      <w:proofErr w:type="gramEnd"/>
      <w:r w:rsidRPr="003F0BE7">
        <w:rPr>
          <w:rStyle w:val="TextEnglish1"/>
          <w:rFonts w:ascii="Times New Roman" w:hAnsi="Times New Roman" w:cs="Times New Roman"/>
          <w:sz w:val="26"/>
          <w:szCs w:val="26"/>
          <w:lang w:bidi="he-IL"/>
        </w:rPr>
        <w:t xml:space="preserve"> site for realizing the next utopian dream. With the destruction of the structure, there was no possibility of turning the hospital into a public building to be used by the local community. The land was neglected, awaiting gentrification. Sadly the Peres Center for Peace has become a willing accomplice to the gentrification process. Its architecture, a living epitome of the aesthetics of erasure, realizes the colonialist fantasy of occupying the oriental space. The aesthetic architecture of the building has become an agent of the aesthetic occupation of Jaffa and its urban space.</w:t>
      </w:r>
    </w:p>
    <w:p w:rsidR="003F0BE7" w:rsidRPr="003F0BE7" w:rsidRDefault="003F0BE7" w:rsidP="003F0BE7">
      <w:pPr>
        <w:pStyle w:val="TextEnglish"/>
        <w:rPr>
          <w:sz w:val="26"/>
          <w:szCs w:val="26"/>
        </w:rPr>
      </w:pPr>
    </w:p>
    <w:p w:rsidR="003F0BE7" w:rsidRPr="003F0BE7" w:rsidRDefault="003F0BE7" w:rsidP="003F0BE7">
      <w:pPr>
        <w:pStyle w:val="TextEnglish"/>
        <w:rPr>
          <w:sz w:val="26"/>
          <w:szCs w:val="26"/>
        </w:rPr>
      </w:pPr>
      <w:r w:rsidRPr="003F0BE7">
        <w:rPr>
          <w:rStyle w:val="TextEnglish1"/>
          <w:rFonts w:ascii="Times New Roman" w:hAnsi="Times New Roman" w:cs="Times New Roman"/>
          <w:sz w:val="26"/>
          <w:szCs w:val="26"/>
        </w:rPr>
        <w:t xml:space="preserve">In 2000, </w:t>
      </w:r>
      <w:proofErr w:type="spellStart"/>
      <w:r w:rsidRPr="003F0BE7">
        <w:rPr>
          <w:rStyle w:val="TextEnglish1"/>
          <w:rFonts w:ascii="Times New Roman" w:hAnsi="Times New Roman" w:cs="Times New Roman"/>
          <w:sz w:val="26"/>
          <w:szCs w:val="26"/>
        </w:rPr>
        <w:t>Massimiliano</w:t>
      </w:r>
      <w:proofErr w:type="spellEnd"/>
      <w:r w:rsidRPr="003F0BE7">
        <w:rPr>
          <w:rStyle w:val="TextEnglish1"/>
          <w:rFonts w:ascii="Times New Roman" w:hAnsi="Times New Roman" w:cs="Times New Roman"/>
          <w:sz w:val="26"/>
          <w:szCs w:val="26"/>
        </w:rPr>
        <w:t xml:space="preserve"> </w:t>
      </w:r>
      <w:proofErr w:type="spellStart"/>
      <w:r w:rsidRPr="003F0BE7">
        <w:rPr>
          <w:rStyle w:val="TextEnglish1"/>
          <w:rFonts w:ascii="Times New Roman" w:hAnsi="Times New Roman" w:cs="Times New Roman"/>
          <w:sz w:val="26"/>
          <w:szCs w:val="26"/>
        </w:rPr>
        <w:t>Fuksas</w:t>
      </w:r>
      <w:proofErr w:type="spellEnd"/>
      <w:r w:rsidRPr="003F0BE7">
        <w:rPr>
          <w:rStyle w:val="TextEnglish1"/>
          <w:rFonts w:ascii="Times New Roman" w:hAnsi="Times New Roman" w:cs="Times New Roman"/>
          <w:sz w:val="26"/>
          <w:szCs w:val="26"/>
        </w:rPr>
        <w:t xml:space="preserve"> curated the Venice Architecture Biennale, entitled "Less Aesthetics, More Ethics." He then presented for the first time the Peres Peace Center project. At the time, he said: "The Peres Center for Peace was designed to shed some light on the main principle of architecture that is Ethics... Architecture cannot stand solely on aesthetics, but must develop a sense of responsibility, and distinguish between good and bad..."</w:t>
      </w:r>
    </w:p>
    <w:p w:rsidR="003F0BE7" w:rsidRPr="003F0BE7" w:rsidRDefault="003F0BE7" w:rsidP="003F0BE7">
      <w:pPr>
        <w:pStyle w:val="TextEnglish"/>
        <w:rPr>
          <w:sz w:val="26"/>
          <w:szCs w:val="26"/>
        </w:rPr>
      </w:pPr>
      <w:r w:rsidRPr="003F0BE7">
        <w:rPr>
          <w:rStyle w:val="TextEnglish1"/>
          <w:rFonts w:ascii="Times New Roman" w:hAnsi="Times New Roman" w:cs="Times New Roman"/>
          <w:sz w:val="26"/>
          <w:szCs w:val="26"/>
        </w:rPr>
        <w:t xml:space="preserve">Mr. </w:t>
      </w:r>
      <w:proofErr w:type="spellStart"/>
      <w:r w:rsidRPr="003F0BE7">
        <w:rPr>
          <w:rStyle w:val="TextEnglish1"/>
          <w:rFonts w:ascii="Times New Roman" w:hAnsi="Times New Roman" w:cs="Times New Roman"/>
          <w:sz w:val="26"/>
          <w:szCs w:val="26"/>
        </w:rPr>
        <w:t>Fuksas</w:t>
      </w:r>
      <w:proofErr w:type="spellEnd"/>
      <w:r w:rsidRPr="003F0BE7">
        <w:rPr>
          <w:rStyle w:val="TextEnglish1"/>
          <w:rFonts w:ascii="Times New Roman" w:hAnsi="Times New Roman" w:cs="Times New Roman"/>
          <w:sz w:val="26"/>
          <w:szCs w:val="26"/>
        </w:rPr>
        <w:t>, we couldn’t agree more.</w:t>
      </w:r>
      <w:bookmarkStart w:id="125" w:name="_GoBack"/>
      <w:bookmarkEnd w:id="125"/>
    </w:p>
    <w:p w:rsidR="003F0BE7" w:rsidRPr="003F0BE7" w:rsidRDefault="003F0BE7" w:rsidP="003F0BE7">
      <w:pPr>
        <w:pStyle w:val="TextEnglish"/>
        <w:rPr>
          <w:sz w:val="26"/>
          <w:szCs w:val="26"/>
        </w:rPr>
      </w:pPr>
    </w:p>
    <w:p w:rsidR="003F0BE7" w:rsidRPr="003F0BE7" w:rsidRDefault="003F0BE7" w:rsidP="003F0BE7">
      <w:pPr>
        <w:pStyle w:val="TextEnglish"/>
      </w:pPr>
      <w:r w:rsidRPr="003F0BE7">
        <w:rPr>
          <w:rStyle w:val="TextEnglish1"/>
          <w:rFonts w:ascii="Times New Roman" w:eastAsia="Helvetica" w:hAnsi="Times New Roman" w:cs="Helvetica"/>
          <w:b/>
          <w:bCs/>
          <w:color w:val="auto"/>
          <w:sz w:val="26"/>
          <w:szCs w:val="26"/>
        </w:rPr>
        <w:t>Bibliography:</w:t>
      </w:r>
    </w:p>
    <w:p w:rsidR="003F0BE7" w:rsidRPr="003F0BE7" w:rsidRDefault="003F0BE7" w:rsidP="003F0BE7">
      <w:pPr>
        <w:pStyle w:val="TextEnglish"/>
      </w:pPr>
    </w:p>
    <w:p w:rsidR="003F0BE7" w:rsidRPr="003F0BE7" w:rsidRDefault="003F0BE7" w:rsidP="003F0BE7">
      <w:pPr>
        <w:pStyle w:val="TextEnglish"/>
        <w:numPr>
          <w:ilvl w:val="0"/>
          <w:numId w:val="1"/>
        </w:numPr>
      </w:pPr>
      <w:r w:rsidRPr="003F0BE7">
        <w:t>Gilbert, M. "The Routledge Atlas of the Arab-Israeli Conflict", (Routledge, 2012)</w:t>
      </w:r>
    </w:p>
    <w:p w:rsidR="003F0BE7" w:rsidRPr="003F0BE7" w:rsidRDefault="003F0BE7" w:rsidP="003F0BE7">
      <w:pPr>
        <w:pStyle w:val="TextEnglish"/>
        <w:numPr>
          <w:ilvl w:val="0"/>
          <w:numId w:val="1"/>
        </w:numPr>
      </w:pPr>
      <w:r w:rsidRPr="003F0BE7">
        <w:t>Levine, M. "Overthrowing Geography</w:t>
      </w:r>
      <w:r w:rsidRPr="003F0BE7">
        <w:t>‬: Jaffa, Tel Aviv, and the Struggle for Palestine, 1880-1948</w:t>
      </w:r>
      <w:r w:rsidRPr="003F0BE7">
        <w:t>‬", p. 182-242, (University of California Press</w:t>
      </w:r>
      <w:r w:rsidRPr="003F0BE7">
        <w:t>‬, 2005)</w:t>
      </w:r>
    </w:p>
    <w:p w:rsidR="003F0BE7" w:rsidRPr="003F0BE7" w:rsidRDefault="003F0BE7" w:rsidP="003F0BE7">
      <w:pPr>
        <w:pStyle w:val="TextEnglish"/>
        <w:numPr>
          <w:ilvl w:val="0"/>
          <w:numId w:val="1"/>
        </w:numPr>
      </w:pPr>
      <w:r w:rsidRPr="003F0BE7">
        <w:lastRenderedPageBreak/>
        <w:t>Monk, D. "An Aesthetic Occupation</w:t>
      </w:r>
      <w:r w:rsidRPr="003F0BE7">
        <w:t>‬: The Immediacy of Architecture and the Palestine Conflict</w:t>
      </w:r>
      <w:r w:rsidRPr="003F0BE7">
        <w:t>‬", (Duke University Press, 2002)</w:t>
      </w:r>
    </w:p>
    <w:p w:rsidR="003F0BE7" w:rsidRPr="003F0BE7" w:rsidRDefault="003F0BE7" w:rsidP="003F0BE7">
      <w:pPr>
        <w:pStyle w:val="TextEnglish"/>
        <w:numPr>
          <w:ilvl w:val="0"/>
          <w:numId w:val="1"/>
        </w:numPr>
      </w:pPr>
      <w:r w:rsidRPr="003F0BE7">
        <w:t>Rotbard S. “White City, Black City”, (Babel Books, Israel 2005)</w:t>
      </w:r>
    </w:p>
    <w:p w:rsidR="003F0BE7" w:rsidRPr="003F0BE7" w:rsidRDefault="003F0BE7" w:rsidP="003F0BE7">
      <w:pPr>
        <w:pStyle w:val="TextEnglish"/>
        <w:numPr>
          <w:ilvl w:val="0"/>
          <w:numId w:val="1"/>
        </w:numPr>
      </w:pPr>
      <w:proofErr w:type="spellStart"/>
      <w:r w:rsidRPr="003F0BE7">
        <w:t>Yacobi</w:t>
      </w:r>
      <w:proofErr w:type="spellEnd"/>
      <w:r w:rsidRPr="003F0BE7">
        <w:t>, H. "Constructing a Sense of Place: Architecture and the Zionist Discourse", (</w:t>
      </w:r>
      <w:proofErr w:type="spellStart"/>
      <w:r w:rsidRPr="003F0BE7">
        <w:t>Ashgate</w:t>
      </w:r>
      <w:proofErr w:type="spellEnd"/>
      <w:r w:rsidRPr="003F0BE7">
        <w:t xml:space="preserve"> Publishing, 2004)</w:t>
      </w:r>
    </w:p>
    <w:p w:rsidR="003F0BE7" w:rsidRPr="003F0BE7" w:rsidRDefault="003F0BE7" w:rsidP="003F0BE7">
      <w:pPr>
        <w:pStyle w:val="TextEnglish"/>
      </w:pPr>
    </w:p>
    <w:p w:rsidR="003F0BE7" w:rsidRPr="003F0BE7" w:rsidRDefault="003F0BE7" w:rsidP="003F0BE7">
      <w:pPr>
        <w:pStyle w:val="TextEnglish"/>
        <w:numPr>
          <w:ilvl w:val="0"/>
          <w:numId w:val="2"/>
        </w:numPr>
      </w:pPr>
      <w:proofErr w:type="spellStart"/>
      <w:r w:rsidRPr="003F0BE7">
        <w:t>Benvenisti</w:t>
      </w:r>
      <w:proofErr w:type="spellEnd"/>
      <w:r w:rsidRPr="003F0BE7">
        <w:t xml:space="preserve">, M. "A Monument to a Lost Time and Lost Hopes", </w:t>
      </w:r>
      <w:proofErr w:type="spellStart"/>
      <w:r w:rsidRPr="003F0BE7">
        <w:t>Ha'Aretz</w:t>
      </w:r>
      <w:proofErr w:type="spellEnd"/>
      <w:r w:rsidRPr="003F0BE7">
        <w:t xml:space="preserve"> newspaper, 3.11.2008</w:t>
      </w:r>
    </w:p>
    <w:p w:rsidR="003F0BE7" w:rsidRPr="003F0BE7" w:rsidRDefault="003F0BE7" w:rsidP="003F0BE7">
      <w:pPr>
        <w:pStyle w:val="TextEnglish"/>
        <w:numPr>
          <w:ilvl w:val="0"/>
          <w:numId w:val="2"/>
        </w:numPr>
      </w:pPr>
      <w:proofErr w:type="spellStart"/>
      <w:r w:rsidRPr="003F0BE7">
        <w:t>Blau</w:t>
      </w:r>
      <w:proofErr w:type="spellEnd"/>
      <w:r w:rsidRPr="003F0BE7">
        <w:t xml:space="preserve">, U. "Peace Building", </w:t>
      </w:r>
      <w:proofErr w:type="spellStart"/>
      <w:r w:rsidRPr="003F0BE7">
        <w:t>Ha'Aretz</w:t>
      </w:r>
      <w:proofErr w:type="spellEnd"/>
      <w:r w:rsidRPr="003F0BE7">
        <w:t xml:space="preserve"> newspaper, 27.8.2009</w:t>
      </w:r>
    </w:p>
    <w:p w:rsidR="003F0BE7" w:rsidRPr="003F0BE7" w:rsidRDefault="003F0BE7" w:rsidP="003F0BE7">
      <w:pPr>
        <w:pStyle w:val="TextEnglish"/>
        <w:numPr>
          <w:ilvl w:val="0"/>
          <w:numId w:val="2"/>
        </w:numPr>
      </w:pPr>
      <w:proofErr w:type="spellStart"/>
      <w:r w:rsidRPr="003F0BE7">
        <w:t>Blau</w:t>
      </w:r>
      <w:proofErr w:type="spellEnd"/>
      <w:r w:rsidRPr="003F0BE7">
        <w:t xml:space="preserve">, U. "Peres Peace Center's Deficit Might Bury the Vision", </w:t>
      </w:r>
      <w:proofErr w:type="spellStart"/>
      <w:r w:rsidRPr="003F0BE7">
        <w:t>Ha'Aretz</w:t>
      </w:r>
      <w:proofErr w:type="spellEnd"/>
      <w:r w:rsidRPr="003F0BE7">
        <w:t xml:space="preserve"> newspaper, 20.8.2009</w:t>
      </w:r>
    </w:p>
    <w:p w:rsidR="003F0BE7" w:rsidRPr="003F0BE7" w:rsidRDefault="003F0BE7" w:rsidP="003F0BE7">
      <w:pPr>
        <w:pStyle w:val="TextEnglish"/>
        <w:numPr>
          <w:ilvl w:val="0"/>
          <w:numId w:val="2"/>
        </w:numPr>
      </w:pPr>
      <w:r w:rsidRPr="003F0BE7">
        <w:t xml:space="preserve">Dvir, N. "Peace in the Abstract", </w:t>
      </w:r>
      <w:proofErr w:type="spellStart"/>
      <w:r w:rsidRPr="003F0BE7">
        <w:t>Ha'Aretz</w:t>
      </w:r>
      <w:proofErr w:type="spellEnd"/>
      <w:r w:rsidRPr="003F0BE7">
        <w:t xml:space="preserve"> newspaper, 12.3.2009</w:t>
      </w:r>
    </w:p>
    <w:p w:rsidR="003F0BE7" w:rsidRPr="003F0BE7" w:rsidRDefault="003F0BE7" w:rsidP="003F0BE7">
      <w:pPr>
        <w:pStyle w:val="TextEnglish"/>
        <w:numPr>
          <w:ilvl w:val="0"/>
          <w:numId w:val="2"/>
        </w:numPr>
      </w:pPr>
      <w:proofErr w:type="spellStart"/>
      <w:r w:rsidRPr="003F0BE7">
        <w:t>Zandberg</w:t>
      </w:r>
      <w:proofErr w:type="spellEnd"/>
      <w:r w:rsidRPr="003F0BE7">
        <w:t xml:space="preserve">, E. "Cornerstone to Peres Peace Center in Jaffa", </w:t>
      </w:r>
      <w:proofErr w:type="spellStart"/>
      <w:r w:rsidRPr="003F0BE7">
        <w:t>Ha'Aretz</w:t>
      </w:r>
      <w:proofErr w:type="spellEnd"/>
      <w:r w:rsidRPr="003F0BE7">
        <w:t xml:space="preserve"> newspaper, 16.9.2003</w:t>
      </w:r>
    </w:p>
    <w:p w:rsidR="003F0BE7" w:rsidRPr="003F0BE7" w:rsidRDefault="003F0BE7" w:rsidP="003F0BE7">
      <w:pPr>
        <w:pStyle w:val="TextEnglish"/>
        <w:numPr>
          <w:ilvl w:val="0"/>
          <w:numId w:val="2"/>
        </w:numPr>
      </w:pPr>
      <w:proofErr w:type="spellStart"/>
      <w:r w:rsidRPr="003F0BE7">
        <w:t>Zandberg</w:t>
      </w:r>
      <w:proofErr w:type="spellEnd"/>
      <w:r w:rsidRPr="003F0BE7">
        <w:t xml:space="preserve">, E. "No </w:t>
      </w:r>
      <w:proofErr w:type="spellStart"/>
      <w:r w:rsidRPr="003F0BE7">
        <w:t>Aestheics</w:t>
      </w:r>
      <w:proofErr w:type="spellEnd"/>
      <w:r w:rsidRPr="003F0BE7">
        <w:t xml:space="preserve"> without Ethics", </w:t>
      </w:r>
      <w:proofErr w:type="spellStart"/>
      <w:r w:rsidRPr="003F0BE7">
        <w:t>Ha'Aretz</w:t>
      </w:r>
      <w:proofErr w:type="spellEnd"/>
      <w:r w:rsidRPr="003F0BE7">
        <w:t xml:space="preserve"> newspaper, 20.8.2009</w:t>
      </w:r>
    </w:p>
    <w:p w:rsidR="003F0BE7" w:rsidRPr="003F0BE7" w:rsidRDefault="003F0BE7" w:rsidP="003F0BE7">
      <w:pPr>
        <w:pStyle w:val="TextEnglish"/>
        <w:numPr>
          <w:ilvl w:val="0"/>
          <w:numId w:val="2"/>
        </w:numPr>
      </w:pPr>
      <w:proofErr w:type="spellStart"/>
      <w:r w:rsidRPr="003F0BE7">
        <w:t>Zandberg</w:t>
      </w:r>
      <w:proofErr w:type="spellEnd"/>
      <w:r w:rsidRPr="003F0BE7">
        <w:t xml:space="preserve">, E. "On Pause, Due to Lack of Need", </w:t>
      </w:r>
      <w:proofErr w:type="spellStart"/>
      <w:r w:rsidRPr="003F0BE7">
        <w:t>Ha'Aretz</w:t>
      </w:r>
      <w:proofErr w:type="spellEnd"/>
      <w:r w:rsidRPr="003F0BE7">
        <w:t xml:space="preserve"> newspaper, 25.1.2006</w:t>
      </w:r>
    </w:p>
    <w:p w:rsidR="003F0BE7" w:rsidRDefault="003F0BE7" w:rsidP="003F0BE7">
      <w:pPr>
        <w:pStyle w:val="TextEnglish"/>
      </w:pPr>
    </w:p>
    <w:p w:rsidR="0086254B" w:rsidRDefault="0086254B"/>
    <w:sectPr w:rsidR="008625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Udi Volk" w:date="2014-09-30T20:19:00Z" w:initials="UV">
    <w:p w:rsidR="00EB2443" w:rsidRDefault="00EB2443">
      <w:pPr>
        <w:pStyle w:val="CommentText"/>
      </w:pPr>
      <w:r>
        <w:rPr>
          <w:rStyle w:val="CommentReference"/>
        </w:rPr>
        <w:annotationRef/>
      </w:r>
      <w:proofErr w:type="gramStart"/>
      <w:r w:rsidR="005434D6">
        <w:t>repetition</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arkisBlockMF-Light, 'Times New">
    <w:altName w:val="Times New Roman"/>
    <w:charset w:val="00"/>
    <w:family w:val="auto"/>
    <w:pitch w:val="default"/>
  </w:font>
  <w:font w:name="HelveticaNeueLTStd-Lt, 'Times N">
    <w:altName w:val="Arial"/>
    <w:charset w:val="00"/>
    <w:family w:val="swiss"/>
    <w:pitch w:val="default"/>
  </w:font>
  <w:font w:name="HelveticaNeueLTStd-Bd, 'Times N">
    <w:charset w:val="00"/>
    <w:family w:val="swiss"/>
    <w:pitch w:val="default"/>
  </w:font>
  <w:font w:name="Tahoma">
    <w:panose1 w:val="020B0604030504040204"/>
    <w:charset w:val="00"/>
    <w:family w:val="swiss"/>
    <w:pitch w:val="variable"/>
    <w:sig w:usb0="E1002EFF" w:usb1="C000605B" w:usb2="00000029" w:usb3="00000000" w:csb0="000101FF" w:csb1="00000000"/>
  </w:font>
  <w:font w:name="Times Roman">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252B8"/>
    <w:multiLevelType w:val="multilevel"/>
    <w:tmpl w:val="44BC4B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6E197760"/>
    <w:multiLevelType w:val="multilevel"/>
    <w:tmpl w:val="03F2A27C"/>
    <w:lvl w:ilvl="0">
      <w:start w:val="6"/>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E7"/>
    <w:rsid w:val="000E0C75"/>
    <w:rsid w:val="001A321A"/>
    <w:rsid w:val="003144BF"/>
    <w:rsid w:val="003F0BE7"/>
    <w:rsid w:val="005434D6"/>
    <w:rsid w:val="0086254B"/>
    <w:rsid w:val="00901B77"/>
    <w:rsid w:val="00EB24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0BE7"/>
    <w:pPr>
      <w:widowControl w:val="0"/>
      <w:suppressAutoHyphens/>
      <w:autoSpaceDN w:val="0"/>
      <w:spacing w:after="0" w:line="240" w:lineRule="auto"/>
      <w:textAlignment w:val="baseline"/>
    </w:pPr>
    <w:rPr>
      <w:rFonts w:ascii="Times New Roman" w:eastAsia="Arial" w:hAnsi="Times New Roman" w:cs="Arial"/>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Hebrew">
    <w:name w:val="Text Hebrew"/>
    <w:basedOn w:val="Normal"/>
    <w:rsid w:val="003F0BE7"/>
    <w:pPr>
      <w:autoSpaceDE w:val="0"/>
      <w:spacing w:line="300" w:lineRule="atLeast"/>
      <w:jc w:val="right"/>
      <w:textAlignment w:val="center"/>
    </w:pPr>
    <w:rPr>
      <w:rFonts w:ascii="NarkisBlockMF-Light, 'Times New" w:hAnsi="NarkisBlockMF-Light, 'Times New" w:cs="NarkisBlockMF-Light, 'Times New"/>
      <w:color w:val="000000"/>
      <w:sz w:val="22"/>
      <w:szCs w:val="22"/>
      <w:lang w:bidi="ar-SA"/>
    </w:rPr>
  </w:style>
  <w:style w:type="paragraph" w:customStyle="1" w:styleId="TextEnglish">
    <w:name w:val="Text English"/>
    <w:basedOn w:val="Normal"/>
    <w:rsid w:val="003F0BE7"/>
    <w:pPr>
      <w:autoSpaceDE w:val="0"/>
      <w:spacing w:line="300" w:lineRule="atLeast"/>
      <w:textAlignment w:val="center"/>
    </w:pPr>
    <w:rPr>
      <w:rFonts w:ascii="HelveticaNeueLTStd-Lt, 'Times N" w:hAnsi="HelveticaNeueLTStd-Lt, 'Times N" w:cs="HelveticaNeueLTStd-Lt, 'Times N"/>
      <w:color w:val="000000"/>
      <w:sz w:val="22"/>
      <w:szCs w:val="22"/>
      <w:lang w:bidi="ar-SA"/>
    </w:rPr>
  </w:style>
  <w:style w:type="character" w:customStyle="1" w:styleId="TitleEnglish">
    <w:name w:val="Title English"/>
    <w:rsid w:val="003F0BE7"/>
    <w:rPr>
      <w:rFonts w:ascii="HelveticaNeueLTStd-Bd, 'Times N" w:hAnsi="HelveticaNeueLTStd-Bd, 'Times N"/>
      <w:b/>
      <w:lang w:val="en-GB"/>
    </w:rPr>
  </w:style>
  <w:style w:type="character" w:customStyle="1" w:styleId="TextEnglish1">
    <w:name w:val="Text English1"/>
    <w:rsid w:val="003F0BE7"/>
    <w:rPr>
      <w:rFonts w:ascii="HelveticaNeueLTStd-Lt, 'Times N" w:hAnsi="HelveticaNeueLTStd-Lt, 'Times N"/>
      <w:sz w:val="22"/>
      <w:lang w:val="en-GB"/>
    </w:rPr>
  </w:style>
  <w:style w:type="paragraph" w:styleId="BalloonText">
    <w:name w:val="Balloon Text"/>
    <w:basedOn w:val="Normal"/>
    <w:link w:val="BalloonTextChar"/>
    <w:uiPriority w:val="99"/>
    <w:semiHidden/>
    <w:unhideWhenUsed/>
    <w:rsid w:val="00EB2443"/>
    <w:rPr>
      <w:rFonts w:ascii="Tahoma" w:hAnsi="Tahoma" w:cs="Tahoma"/>
      <w:sz w:val="16"/>
      <w:szCs w:val="16"/>
    </w:rPr>
  </w:style>
  <w:style w:type="character" w:customStyle="1" w:styleId="BalloonTextChar">
    <w:name w:val="Balloon Text Char"/>
    <w:basedOn w:val="DefaultParagraphFont"/>
    <w:link w:val="BalloonText"/>
    <w:uiPriority w:val="99"/>
    <w:semiHidden/>
    <w:rsid w:val="00EB2443"/>
    <w:rPr>
      <w:rFonts w:ascii="Tahoma" w:eastAsia="Arial" w:hAnsi="Tahoma" w:cs="Tahoma"/>
      <w:kern w:val="3"/>
      <w:sz w:val="16"/>
      <w:szCs w:val="16"/>
    </w:rPr>
  </w:style>
  <w:style w:type="character" w:styleId="CommentReference">
    <w:name w:val="annotation reference"/>
    <w:basedOn w:val="DefaultParagraphFont"/>
    <w:uiPriority w:val="99"/>
    <w:semiHidden/>
    <w:unhideWhenUsed/>
    <w:rsid w:val="00EB2443"/>
    <w:rPr>
      <w:sz w:val="16"/>
      <w:szCs w:val="16"/>
    </w:rPr>
  </w:style>
  <w:style w:type="paragraph" w:styleId="CommentText">
    <w:name w:val="annotation text"/>
    <w:basedOn w:val="Normal"/>
    <w:link w:val="CommentTextChar"/>
    <w:uiPriority w:val="99"/>
    <w:semiHidden/>
    <w:unhideWhenUsed/>
    <w:rsid w:val="00EB2443"/>
    <w:rPr>
      <w:sz w:val="20"/>
      <w:szCs w:val="20"/>
    </w:rPr>
  </w:style>
  <w:style w:type="character" w:customStyle="1" w:styleId="CommentTextChar">
    <w:name w:val="Comment Text Char"/>
    <w:basedOn w:val="DefaultParagraphFont"/>
    <w:link w:val="CommentText"/>
    <w:uiPriority w:val="99"/>
    <w:semiHidden/>
    <w:rsid w:val="00EB2443"/>
    <w:rPr>
      <w:rFonts w:ascii="Times New Roman" w:eastAsia="Arial" w:hAnsi="Times New Roman" w:cs="Arial"/>
      <w:kern w:val="3"/>
      <w:sz w:val="20"/>
      <w:szCs w:val="20"/>
    </w:rPr>
  </w:style>
  <w:style w:type="paragraph" w:styleId="CommentSubject">
    <w:name w:val="annotation subject"/>
    <w:basedOn w:val="CommentText"/>
    <w:next w:val="CommentText"/>
    <w:link w:val="CommentSubjectChar"/>
    <w:uiPriority w:val="99"/>
    <w:semiHidden/>
    <w:unhideWhenUsed/>
    <w:rsid w:val="00EB2443"/>
    <w:rPr>
      <w:b/>
      <w:bCs/>
    </w:rPr>
  </w:style>
  <w:style w:type="character" w:customStyle="1" w:styleId="CommentSubjectChar">
    <w:name w:val="Comment Subject Char"/>
    <w:basedOn w:val="CommentTextChar"/>
    <w:link w:val="CommentSubject"/>
    <w:uiPriority w:val="99"/>
    <w:semiHidden/>
    <w:rsid w:val="00EB2443"/>
    <w:rPr>
      <w:rFonts w:ascii="Times New Roman" w:eastAsia="Arial" w:hAnsi="Times New Roman" w:cs="Arial"/>
      <w:b/>
      <w:bCs/>
      <w:kern w:val="3"/>
      <w:sz w:val="20"/>
      <w:szCs w:val="20"/>
    </w:rPr>
  </w:style>
  <w:style w:type="paragraph" w:styleId="Revision">
    <w:name w:val="Revision"/>
    <w:hidden/>
    <w:uiPriority w:val="99"/>
    <w:semiHidden/>
    <w:rsid w:val="00EB2443"/>
    <w:pPr>
      <w:spacing w:after="0" w:line="240" w:lineRule="auto"/>
    </w:pPr>
    <w:rPr>
      <w:rFonts w:ascii="Times New Roman" w:eastAsia="Arial" w:hAnsi="Times New Roman" w:cs="Arial"/>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0BE7"/>
    <w:pPr>
      <w:widowControl w:val="0"/>
      <w:suppressAutoHyphens/>
      <w:autoSpaceDN w:val="0"/>
      <w:spacing w:after="0" w:line="240" w:lineRule="auto"/>
      <w:textAlignment w:val="baseline"/>
    </w:pPr>
    <w:rPr>
      <w:rFonts w:ascii="Times New Roman" w:eastAsia="Arial" w:hAnsi="Times New Roman" w:cs="Arial"/>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Hebrew">
    <w:name w:val="Text Hebrew"/>
    <w:basedOn w:val="Normal"/>
    <w:rsid w:val="003F0BE7"/>
    <w:pPr>
      <w:autoSpaceDE w:val="0"/>
      <w:spacing w:line="300" w:lineRule="atLeast"/>
      <w:jc w:val="right"/>
      <w:textAlignment w:val="center"/>
    </w:pPr>
    <w:rPr>
      <w:rFonts w:ascii="NarkisBlockMF-Light, 'Times New" w:hAnsi="NarkisBlockMF-Light, 'Times New" w:cs="NarkisBlockMF-Light, 'Times New"/>
      <w:color w:val="000000"/>
      <w:sz w:val="22"/>
      <w:szCs w:val="22"/>
      <w:lang w:bidi="ar-SA"/>
    </w:rPr>
  </w:style>
  <w:style w:type="paragraph" w:customStyle="1" w:styleId="TextEnglish">
    <w:name w:val="Text English"/>
    <w:basedOn w:val="Normal"/>
    <w:rsid w:val="003F0BE7"/>
    <w:pPr>
      <w:autoSpaceDE w:val="0"/>
      <w:spacing w:line="300" w:lineRule="atLeast"/>
      <w:textAlignment w:val="center"/>
    </w:pPr>
    <w:rPr>
      <w:rFonts w:ascii="HelveticaNeueLTStd-Lt, 'Times N" w:hAnsi="HelveticaNeueLTStd-Lt, 'Times N" w:cs="HelveticaNeueLTStd-Lt, 'Times N"/>
      <w:color w:val="000000"/>
      <w:sz w:val="22"/>
      <w:szCs w:val="22"/>
      <w:lang w:bidi="ar-SA"/>
    </w:rPr>
  </w:style>
  <w:style w:type="character" w:customStyle="1" w:styleId="TitleEnglish">
    <w:name w:val="Title English"/>
    <w:rsid w:val="003F0BE7"/>
    <w:rPr>
      <w:rFonts w:ascii="HelveticaNeueLTStd-Bd, 'Times N" w:hAnsi="HelveticaNeueLTStd-Bd, 'Times N"/>
      <w:b/>
      <w:lang w:val="en-GB"/>
    </w:rPr>
  </w:style>
  <w:style w:type="character" w:customStyle="1" w:styleId="TextEnglish1">
    <w:name w:val="Text English1"/>
    <w:rsid w:val="003F0BE7"/>
    <w:rPr>
      <w:rFonts w:ascii="HelveticaNeueLTStd-Lt, 'Times N" w:hAnsi="HelveticaNeueLTStd-Lt, 'Times N"/>
      <w:sz w:val="22"/>
      <w:lang w:val="en-GB"/>
    </w:rPr>
  </w:style>
  <w:style w:type="paragraph" w:styleId="BalloonText">
    <w:name w:val="Balloon Text"/>
    <w:basedOn w:val="Normal"/>
    <w:link w:val="BalloonTextChar"/>
    <w:uiPriority w:val="99"/>
    <w:semiHidden/>
    <w:unhideWhenUsed/>
    <w:rsid w:val="00EB2443"/>
    <w:rPr>
      <w:rFonts w:ascii="Tahoma" w:hAnsi="Tahoma" w:cs="Tahoma"/>
      <w:sz w:val="16"/>
      <w:szCs w:val="16"/>
    </w:rPr>
  </w:style>
  <w:style w:type="character" w:customStyle="1" w:styleId="BalloonTextChar">
    <w:name w:val="Balloon Text Char"/>
    <w:basedOn w:val="DefaultParagraphFont"/>
    <w:link w:val="BalloonText"/>
    <w:uiPriority w:val="99"/>
    <w:semiHidden/>
    <w:rsid w:val="00EB2443"/>
    <w:rPr>
      <w:rFonts w:ascii="Tahoma" w:eastAsia="Arial" w:hAnsi="Tahoma" w:cs="Tahoma"/>
      <w:kern w:val="3"/>
      <w:sz w:val="16"/>
      <w:szCs w:val="16"/>
    </w:rPr>
  </w:style>
  <w:style w:type="character" w:styleId="CommentReference">
    <w:name w:val="annotation reference"/>
    <w:basedOn w:val="DefaultParagraphFont"/>
    <w:uiPriority w:val="99"/>
    <w:semiHidden/>
    <w:unhideWhenUsed/>
    <w:rsid w:val="00EB2443"/>
    <w:rPr>
      <w:sz w:val="16"/>
      <w:szCs w:val="16"/>
    </w:rPr>
  </w:style>
  <w:style w:type="paragraph" w:styleId="CommentText">
    <w:name w:val="annotation text"/>
    <w:basedOn w:val="Normal"/>
    <w:link w:val="CommentTextChar"/>
    <w:uiPriority w:val="99"/>
    <w:semiHidden/>
    <w:unhideWhenUsed/>
    <w:rsid w:val="00EB2443"/>
    <w:rPr>
      <w:sz w:val="20"/>
      <w:szCs w:val="20"/>
    </w:rPr>
  </w:style>
  <w:style w:type="character" w:customStyle="1" w:styleId="CommentTextChar">
    <w:name w:val="Comment Text Char"/>
    <w:basedOn w:val="DefaultParagraphFont"/>
    <w:link w:val="CommentText"/>
    <w:uiPriority w:val="99"/>
    <w:semiHidden/>
    <w:rsid w:val="00EB2443"/>
    <w:rPr>
      <w:rFonts w:ascii="Times New Roman" w:eastAsia="Arial" w:hAnsi="Times New Roman" w:cs="Arial"/>
      <w:kern w:val="3"/>
      <w:sz w:val="20"/>
      <w:szCs w:val="20"/>
    </w:rPr>
  </w:style>
  <w:style w:type="paragraph" w:styleId="CommentSubject">
    <w:name w:val="annotation subject"/>
    <w:basedOn w:val="CommentText"/>
    <w:next w:val="CommentText"/>
    <w:link w:val="CommentSubjectChar"/>
    <w:uiPriority w:val="99"/>
    <w:semiHidden/>
    <w:unhideWhenUsed/>
    <w:rsid w:val="00EB2443"/>
    <w:rPr>
      <w:b/>
      <w:bCs/>
    </w:rPr>
  </w:style>
  <w:style w:type="character" w:customStyle="1" w:styleId="CommentSubjectChar">
    <w:name w:val="Comment Subject Char"/>
    <w:basedOn w:val="CommentTextChar"/>
    <w:link w:val="CommentSubject"/>
    <w:uiPriority w:val="99"/>
    <w:semiHidden/>
    <w:rsid w:val="00EB2443"/>
    <w:rPr>
      <w:rFonts w:ascii="Times New Roman" w:eastAsia="Arial" w:hAnsi="Times New Roman" w:cs="Arial"/>
      <w:b/>
      <w:bCs/>
      <w:kern w:val="3"/>
      <w:sz w:val="20"/>
      <w:szCs w:val="20"/>
    </w:rPr>
  </w:style>
  <w:style w:type="paragraph" w:styleId="Revision">
    <w:name w:val="Revision"/>
    <w:hidden/>
    <w:uiPriority w:val="99"/>
    <w:semiHidden/>
    <w:rsid w:val="00EB2443"/>
    <w:pPr>
      <w:spacing w:after="0" w:line="240" w:lineRule="auto"/>
    </w:pPr>
    <w:rPr>
      <w:rFonts w:ascii="Times New Roman" w:eastAsia="Arial" w:hAnsi="Times New Roman" w:cs="Arial"/>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1414</Words>
  <Characters>8061</Characters>
  <Application>Microsoft Office Word</Application>
  <DocSecurity>0</DocSecurity>
  <Lines>67</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Jacoby-Volk Carmella</dc:creator>
  <cp:lastModifiedBy>Udi Volk</cp:lastModifiedBy>
  <cp:revision>6</cp:revision>
  <dcterms:created xsi:type="dcterms:W3CDTF">2014-09-30T17:00:00Z</dcterms:created>
  <dcterms:modified xsi:type="dcterms:W3CDTF">2014-09-30T17:59:00Z</dcterms:modified>
</cp:coreProperties>
</file>